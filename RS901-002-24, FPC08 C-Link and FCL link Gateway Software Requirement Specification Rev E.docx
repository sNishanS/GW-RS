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A863" w14:textId="559FBD17" w:rsidR="00882801" w:rsidRDefault="00B52E67">
      <w:pPr>
        <w:jc w:val="center"/>
      </w:pPr>
      <w:ins w:id="4" w:author="Nishan Shrestha" w:date="2024-04-29T15:29:00Z">
        <w:r>
          <w:rPr>
            <w:noProof/>
          </w:rPr>
          <w:drawing>
            <wp:inline distT="0" distB="0" distL="0" distR="0" wp14:anchorId="079BB555" wp14:editId="30234F23">
              <wp:extent cx="4679315" cy="1206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206500"/>
                      </a:xfrm>
                      <a:prstGeom prst="rect">
                        <a:avLst/>
                      </a:prstGeom>
                      <a:noFill/>
                      <a:ln>
                        <a:noFill/>
                      </a:ln>
                    </pic:spPr>
                  </pic:pic>
                </a:graphicData>
              </a:graphic>
            </wp:inline>
          </w:drawing>
        </w:r>
      </w:ins>
      <w:ins w:id="5" w:author="Diana Villarreal" w:date="2024-01-15T15:51:00Z">
        <w:r w:rsidR="0037617A">
          <w:t xml:space="preserve"> </w:t>
        </w:r>
      </w:ins>
    </w:p>
    <w:p w14:paraId="6DDDAB23" w14:textId="32B02206" w:rsidR="00882801" w:rsidRDefault="00206E89">
      <w:pPr>
        <w:jc w:val="center"/>
      </w:pPr>
      <w:ins w:id="6" w:author="Diana Villarreal" w:date="2024-01-17T09:28:00Z">
        <w:r>
          <w:rPr>
            <w:rFonts w:ascii="Century Gothic" w:hAnsi="Century Gothic"/>
            <w:noProof/>
          </w:rPr>
          <w:drawing>
            <wp:anchor distT="0" distB="0" distL="114300" distR="114300" simplePos="0" relativeHeight="251669504" behindDoc="1" locked="0" layoutInCell="1" allowOverlap="1" wp14:anchorId="41DBAF7A" wp14:editId="7898693C">
              <wp:simplePos x="0" y="0"/>
              <wp:positionH relativeFrom="column">
                <wp:posOffset>0</wp:posOffset>
              </wp:positionH>
              <wp:positionV relativeFrom="paragraph">
                <wp:posOffset>34290</wp:posOffset>
              </wp:positionV>
              <wp:extent cx="5486400" cy="7317740"/>
              <wp:effectExtent l="0" t="0" r="0" b="0"/>
              <wp:wrapNone/>
              <wp:docPr id="13" name="Picture 1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7317740"/>
                      </a:xfrm>
                      <a:prstGeom prst="rect">
                        <a:avLst/>
                      </a:prstGeom>
                    </pic:spPr>
                  </pic:pic>
                </a:graphicData>
              </a:graphic>
              <wp14:sizeRelH relativeFrom="page">
                <wp14:pctWidth>0</wp14:pctWidth>
              </wp14:sizeRelH>
              <wp14:sizeRelV relativeFrom="page">
                <wp14:pctHeight>0</wp14:pctHeight>
              </wp14:sizeRelV>
            </wp:anchor>
          </w:drawing>
        </w:r>
      </w:ins>
    </w:p>
    <w:p w14:paraId="6BFB615D" w14:textId="2DAAAC2B" w:rsidR="00882801" w:rsidDel="00150359" w:rsidRDefault="0087715D">
      <w:pPr>
        <w:jc w:val="center"/>
        <w:rPr>
          <w:del w:id="7" w:author="Nishan Shrestha" w:date="2023-06-27T17:20:00Z"/>
        </w:rPr>
      </w:pPr>
      <w:del w:id="8" w:author="Nishan Shrestha" w:date="2023-06-27T17:20:00Z">
        <w:r w:rsidDel="00150359">
          <w:rPr>
            <w:noProof/>
          </w:rPr>
          <w:drawing>
            <wp:inline distT="0" distB="0" distL="0" distR="0" wp14:anchorId="4AAAB3FC" wp14:editId="3507EE52">
              <wp:extent cx="1295400" cy="62547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r="30763" b="70499"/>
                      <a:stretch>
                        <a:fillRect/>
                      </a:stretch>
                    </pic:blipFill>
                    <pic:spPr bwMode="auto">
                      <a:xfrm>
                        <a:off x="0" y="0"/>
                        <a:ext cx="1295400" cy="625475"/>
                      </a:xfrm>
                      <a:prstGeom prst="rect">
                        <a:avLst/>
                      </a:prstGeom>
                      <a:noFill/>
                    </pic:spPr>
                  </pic:pic>
                </a:graphicData>
              </a:graphic>
            </wp:inline>
          </w:drawing>
        </w:r>
      </w:del>
    </w:p>
    <w:p w14:paraId="25D30C2C" w14:textId="454EF60F" w:rsidR="00882801" w:rsidRPr="0074043E" w:rsidDel="00150359" w:rsidRDefault="0087715D" w:rsidP="00584E29">
      <w:pPr>
        <w:jc w:val="center"/>
        <w:rPr>
          <w:del w:id="9" w:author="Nishan Shrestha" w:date="2023-06-27T17:20:00Z"/>
          <w:rFonts w:ascii="Arial" w:hAnsi="Arial" w:cs="Arial"/>
          <w:b/>
          <w:i/>
        </w:rPr>
      </w:pPr>
      <w:del w:id="10" w:author="Nishan Shrestha" w:date="2023-06-27T17:20:00Z">
        <w:r w:rsidDel="00150359">
          <w:rPr>
            <w:noProof/>
          </w:rPr>
          <w:drawing>
            <wp:anchor distT="0" distB="0" distL="114300" distR="114300" simplePos="0" relativeHeight="251657216" behindDoc="1" locked="0" layoutInCell="1" allowOverlap="1" wp14:anchorId="351C6311" wp14:editId="42D0D94C">
              <wp:simplePos x="0" y="0"/>
              <wp:positionH relativeFrom="column">
                <wp:posOffset>1905</wp:posOffset>
              </wp:positionH>
              <wp:positionV relativeFrom="paragraph">
                <wp:posOffset>137160</wp:posOffset>
              </wp:positionV>
              <wp:extent cx="5486400" cy="7315200"/>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01" w:rsidDel="00150359">
          <w:rPr>
            <w:rFonts w:ascii="Arial" w:hAnsi="Arial" w:cs="Arial"/>
            <w:b/>
            <w:i/>
          </w:rPr>
          <w:delText>HF Controls</w:delText>
        </w:r>
      </w:del>
    </w:p>
    <w:p w14:paraId="2C86B04E" w14:textId="77777777" w:rsidR="00882801" w:rsidRDefault="00882801" w:rsidP="00882801">
      <w:pPr>
        <w:jc w:val="center"/>
        <w:rPr>
          <w:b/>
          <w:sz w:val="28"/>
        </w:rPr>
      </w:pPr>
    </w:p>
    <w:p w14:paraId="46265C47" w14:textId="77777777" w:rsidR="00882801" w:rsidRDefault="00882801" w:rsidP="00882801">
      <w:pPr>
        <w:jc w:val="center"/>
        <w:rPr>
          <w:b/>
          <w:sz w:val="28"/>
        </w:rPr>
      </w:pPr>
    </w:p>
    <w:p w14:paraId="48AEF59F" w14:textId="77777777" w:rsidR="00882801" w:rsidRDefault="00882801" w:rsidP="00882801">
      <w:pPr>
        <w:jc w:val="center"/>
        <w:rPr>
          <w:b/>
          <w:sz w:val="28"/>
        </w:rPr>
      </w:pPr>
    </w:p>
    <w:p w14:paraId="7B11A8D4" w14:textId="77777777" w:rsidR="00882801" w:rsidRPr="00584E29" w:rsidRDefault="00882801" w:rsidP="00882801">
      <w:pPr>
        <w:jc w:val="center"/>
        <w:rPr>
          <w:b/>
          <w:sz w:val="28"/>
          <w:szCs w:val="28"/>
        </w:rPr>
      </w:pPr>
      <w:r w:rsidRPr="00584E29">
        <w:rPr>
          <w:b/>
          <w:sz w:val="28"/>
          <w:szCs w:val="28"/>
        </w:rPr>
        <w:t>HFC-6000 Control System</w:t>
      </w:r>
    </w:p>
    <w:p w14:paraId="6F86C593" w14:textId="77777777" w:rsidR="00882801" w:rsidRPr="00584E29" w:rsidRDefault="00882801" w:rsidP="00882801">
      <w:pPr>
        <w:jc w:val="center"/>
        <w:rPr>
          <w:b/>
        </w:rPr>
      </w:pPr>
    </w:p>
    <w:p w14:paraId="20567C49" w14:textId="77777777" w:rsidR="00882801" w:rsidRPr="00584E29" w:rsidRDefault="00882801" w:rsidP="00882801">
      <w:pPr>
        <w:jc w:val="center"/>
        <w:rPr>
          <w:b/>
        </w:rPr>
      </w:pPr>
      <w:r w:rsidRPr="00584E29">
        <w:rPr>
          <w:b/>
        </w:rPr>
        <w:t>HFC-</w:t>
      </w:r>
      <w:r w:rsidR="00E9695F" w:rsidRPr="00584E29">
        <w:rPr>
          <w:b/>
        </w:rPr>
        <w:t>FPC08</w:t>
      </w:r>
    </w:p>
    <w:p w14:paraId="30EAB4F1" w14:textId="77777777" w:rsidR="00E9695F" w:rsidRDefault="005539D5" w:rsidP="00882801">
      <w:pPr>
        <w:jc w:val="center"/>
        <w:rPr>
          <w:b/>
        </w:rPr>
      </w:pPr>
      <w:r w:rsidRPr="00584E29">
        <w:rPr>
          <w:b/>
        </w:rPr>
        <w:t>C-Link</w:t>
      </w:r>
      <w:r w:rsidR="001D4969">
        <w:rPr>
          <w:b/>
        </w:rPr>
        <w:t>/FCL Link</w:t>
      </w:r>
      <w:r w:rsidRPr="00584E29">
        <w:rPr>
          <w:b/>
        </w:rPr>
        <w:t xml:space="preserve"> Gateway</w:t>
      </w:r>
    </w:p>
    <w:p w14:paraId="372C52C6" w14:textId="77777777" w:rsidR="000D5404" w:rsidRPr="00584E29" w:rsidRDefault="000D5404" w:rsidP="00882801">
      <w:pPr>
        <w:jc w:val="center"/>
        <w:rPr>
          <w:b/>
        </w:rPr>
      </w:pPr>
      <w:r>
        <w:rPr>
          <w:b/>
        </w:rPr>
        <w:t>(PAS Version)</w:t>
      </w:r>
    </w:p>
    <w:p w14:paraId="3A704BE0" w14:textId="77777777" w:rsidR="00E9695F" w:rsidRPr="00584E29" w:rsidRDefault="00E9695F" w:rsidP="00882801">
      <w:pPr>
        <w:jc w:val="center"/>
        <w:rPr>
          <w:b/>
        </w:rPr>
      </w:pPr>
    </w:p>
    <w:p w14:paraId="011B90F8" w14:textId="77777777" w:rsidR="00882801" w:rsidRPr="00584E29" w:rsidRDefault="00882801" w:rsidP="00882801">
      <w:pPr>
        <w:jc w:val="center"/>
        <w:rPr>
          <w:b/>
        </w:rPr>
      </w:pPr>
      <w:r w:rsidRPr="00584E29">
        <w:rPr>
          <w:b/>
        </w:rPr>
        <w:t>Software Requirement Specification</w:t>
      </w:r>
    </w:p>
    <w:p w14:paraId="19951D3D" w14:textId="77777777" w:rsidR="00882801" w:rsidRPr="00584E29" w:rsidRDefault="00882801" w:rsidP="00882801">
      <w:pPr>
        <w:jc w:val="center"/>
        <w:rPr>
          <w:b/>
        </w:rPr>
      </w:pPr>
    </w:p>
    <w:p w14:paraId="088F67E9" w14:textId="49F96759" w:rsidR="00882801" w:rsidRDefault="0062294C" w:rsidP="00882801">
      <w:pPr>
        <w:jc w:val="center"/>
        <w:rPr>
          <w:b/>
        </w:rPr>
      </w:pPr>
      <w:r w:rsidRPr="00584E29">
        <w:rPr>
          <w:b/>
        </w:rPr>
        <w:t>R</w:t>
      </w:r>
      <w:r w:rsidR="005539D5" w:rsidRPr="00584E29">
        <w:rPr>
          <w:b/>
        </w:rPr>
        <w:t>S901-00</w:t>
      </w:r>
      <w:r w:rsidR="000D5404">
        <w:rPr>
          <w:b/>
        </w:rPr>
        <w:t>2</w:t>
      </w:r>
      <w:r w:rsidR="005539D5" w:rsidRPr="00584E29">
        <w:rPr>
          <w:b/>
        </w:rPr>
        <w:t>-</w:t>
      </w:r>
      <w:r w:rsidR="000D5404">
        <w:rPr>
          <w:b/>
        </w:rPr>
        <w:t>24</w:t>
      </w:r>
      <w:r w:rsidR="00584E29">
        <w:rPr>
          <w:b/>
        </w:rPr>
        <w:t xml:space="preserve">    </w:t>
      </w:r>
      <w:r w:rsidR="00882801" w:rsidRPr="00584E29">
        <w:rPr>
          <w:b/>
        </w:rPr>
        <w:t xml:space="preserve">Rev </w:t>
      </w:r>
      <w:del w:id="11" w:author="Drace Pantalion" w:date="2021-04-28T11:20:00Z">
        <w:r w:rsidR="00E9695F" w:rsidRPr="00584E29" w:rsidDel="00102038">
          <w:rPr>
            <w:b/>
          </w:rPr>
          <w:delText>A</w:delText>
        </w:r>
      </w:del>
      <w:ins w:id="12" w:author="Drace Pantalion" w:date="2021-04-28T11:20:00Z">
        <w:del w:id="13" w:author="Nishan Shrestha" w:date="2023-06-28T15:37:00Z">
          <w:r w:rsidR="00102038" w:rsidDel="00504A84">
            <w:rPr>
              <w:b/>
            </w:rPr>
            <w:delText>B</w:delText>
          </w:r>
        </w:del>
      </w:ins>
      <w:ins w:id="14" w:author="Nishan Shrestha" w:date="2024-04-26T17:04:00Z">
        <w:r w:rsidR="00C615AF">
          <w:rPr>
            <w:b/>
          </w:rPr>
          <w:t>E</w:t>
        </w:r>
      </w:ins>
    </w:p>
    <w:p w14:paraId="0091FDD9" w14:textId="77777777" w:rsidR="00584E29" w:rsidRDefault="00584E29" w:rsidP="00882801">
      <w:pPr>
        <w:jc w:val="center"/>
        <w:rPr>
          <w:b/>
        </w:rPr>
      </w:pPr>
    </w:p>
    <w:p w14:paraId="7BC41F65" w14:textId="77777777" w:rsidR="00584E29" w:rsidRDefault="00584E29" w:rsidP="00882801">
      <w:pPr>
        <w:jc w:val="center"/>
        <w:rPr>
          <w:b/>
        </w:rPr>
      </w:pPr>
    </w:p>
    <w:p w14:paraId="2DF558AC" w14:textId="77777777" w:rsidR="00584E29" w:rsidRPr="00584E29" w:rsidRDefault="00584E29" w:rsidP="00882801">
      <w:pPr>
        <w:jc w:val="center"/>
        <w:rPr>
          <w:b/>
        </w:rPr>
      </w:pPr>
    </w:p>
    <w:p w14:paraId="38578631" w14:textId="2885661B" w:rsidR="00584E29" w:rsidRDefault="00584E29" w:rsidP="00584E29">
      <w:pPr>
        <w:tabs>
          <w:tab w:val="left" w:pos="2880"/>
        </w:tabs>
        <w:ind w:left="1440" w:right="1440"/>
      </w:pPr>
      <w:r>
        <w:t>Effective Date:</w:t>
      </w:r>
      <w:r>
        <w:tab/>
      </w:r>
      <w:r>
        <w:rPr>
          <w:u w:val="single"/>
        </w:rPr>
        <w:tab/>
      </w:r>
      <w:ins w:id="15" w:author="Diana Villarreal" w:date="2024-01-17T09:27:00Z">
        <w:del w:id="16" w:author="Nishan Shrestha" w:date="2024-04-26T17:04:00Z">
          <w:r w:rsidR="004E64D4" w:rsidDel="00C615AF">
            <w:rPr>
              <w:u w:val="single"/>
            </w:rPr>
            <w:delText xml:space="preserve">01/15/2024  </w:delText>
          </w:r>
        </w:del>
      </w:ins>
      <w:ins w:id="17" w:author="Diana Villarreal" w:date="2023-07-06T12:41:00Z">
        <w:del w:id="18" w:author="Nishan Shrestha" w:date="2023-12-11T10:01:00Z">
          <w:r w:rsidR="00CE74CE" w:rsidDel="007342F3">
            <w:rPr>
              <w:u w:val="single"/>
            </w:rPr>
            <w:delText>7/6/2023</w:delText>
          </w:r>
        </w:del>
      </w:ins>
      <w:ins w:id="19" w:author="Nishan Shrestha" w:date="2023-06-29T09:50:00Z">
        <w:del w:id="20" w:author="Diana Villarreal" w:date="2023-07-05T14:13:00Z">
          <w:r w:rsidR="00DC5D64" w:rsidDel="00BD62AF">
            <w:rPr>
              <w:u w:val="single"/>
            </w:rPr>
            <w:delText>6</w:delText>
          </w:r>
        </w:del>
      </w:ins>
      <w:ins w:id="21" w:author="Jessica Lopez" w:date="2021-05-11T14:15:00Z">
        <w:del w:id="22" w:author="Nishan Shrestha" w:date="2023-06-29T09:50:00Z">
          <w:r w:rsidR="001278EE" w:rsidDel="00DC5D64">
            <w:rPr>
              <w:u w:val="single"/>
            </w:rPr>
            <w:delText>5</w:delText>
          </w:r>
        </w:del>
        <w:del w:id="23" w:author="Diana Villarreal" w:date="2023-07-05T14:13:00Z">
          <w:r w:rsidR="001278EE" w:rsidDel="00BD62AF">
            <w:rPr>
              <w:u w:val="single"/>
            </w:rPr>
            <w:delText xml:space="preserve"> / </w:delText>
          </w:r>
        </w:del>
      </w:ins>
      <w:ins w:id="24" w:author="Nishan Shrestha" w:date="2023-06-29T09:51:00Z">
        <w:del w:id="25" w:author="Diana Villarreal" w:date="2023-07-05T14:13:00Z">
          <w:r w:rsidR="001D19FF" w:rsidDel="00BD62AF">
            <w:rPr>
              <w:u w:val="single"/>
            </w:rPr>
            <w:delText>29</w:delText>
          </w:r>
        </w:del>
      </w:ins>
      <w:ins w:id="26" w:author="Jessica Lopez" w:date="2021-05-11T14:15:00Z">
        <w:del w:id="27" w:author="Nishan Shrestha" w:date="2023-06-29T09:51:00Z">
          <w:r w:rsidR="001278EE" w:rsidDel="001D19FF">
            <w:rPr>
              <w:u w:val="single"/>
            </w:rPr>
            <w:delText>1</w:delText>
          </w:r>
        </w:del>
        <w:del w:id="28" w:author="Nishan Shrestha" w:date="2023-06-29T09:50:00Z">
          <w:r w:rsidR="001278EE" w:rsidDel="00DC5D64">
            <w:rPr>
              <w:u w:val="single"/>
            </w:rPr>
            <w:delText>1</w:delText>
          </w:r>
        </w:del>
        <w:del w:id="29" w:author="Diana Villarreal" w:date="2023-07-05T14:13:00Z">
          <w:r w:rsidR="001278EE" w:rsidDel="00BD62AF">
            <w:rPr>
              <w:u w:val="single"/>
            </w:rPr>
            <w:delText xml:space="preserve"> / 20</w:delText>
          </w:r>
        </w:del>
      </w:ins>
      <w:ins w:id="30" w:author="Nishan Shrestha" w:date="2023-06-29T09:50:00Z">
        <w:del w:id="31" w:author="Diana Villarreal" w:date="2023-07-05T14:13:00Z">
          <w:r w:rsidR="00DC5D64" w:rsidDel="00BD62AF">
            <w:rPr>
              <w:u w:val="single"/>
            </w:rPr>
            <w:delText>23</w:delText>
          </w:r>
        </w:del>
      </w:ins>
      <w:ins w:id="32" w:author="Jessica Lopez" w:date="2021-05-11T14:15:00Z">
        <w:del w:id="33" w:author="Nishan Shrestha" w:date="2023-06-29T09:50:00Z">
          <w:r w:rsidR="001278EE" w:rsidDel="00DC5D64">
            <w:rPr>
              <w:u w:val="single"/>
            </w:rPr>
            <w:delText>21</w:delText>
          </w:r>
        </w:del>
      </w:ins>
      <w:ins w:id="34" w:author="Drace Pantalion" w:date="2021-04-28T11:20:00Z">
        <w:del w:id="35" w:author="Jessica Lopez" w:date="2021-05-11T14:15:00Z">
          <w:r w:rsidR="00102038" w:rsidDel="001278EE">
            <w:rPr>
              <w:u w:val="single"/>
            </w:rPr>
            <w:tab/>
          </w:r>
        </w:del>
      </w:ins>
      <w:del w:id="36" w:author="Drace Pantalion" w:date="2021-04-28T11:20:00Z">
        <w:r w:rsidR="00C4602C" w:rsidDel="00102038">
          <w:rPr>
            <w:u w:val="single"/>
          </w:rPr>
          <w:delText>3 / 17 / 2020</w:delText>
        </w:r>
      </w:del>
      <w:del w:id="37" w:author="Diana Villarreal" w:date="2023-07-06T12:42:00Z">
        <w:r w:rsidDel="00CE74CE">
          <w:rPr>
            <w:u w:val="single"/>
          </w:rPr>
          <w:tab/>
        </w:r>
      </w:del>
      <w:r>
        <w:rPr>
          <w:u w:val="single"/>
        </w:rPr>
        <w:tab/>
      </w:r>
    </w:p>
    <w:p w14:paraId="10C3D920" w14:textId="77777777" w:rsidR="00584E29" w:rsidRDefault="00584E29" w:rsidP="00584E29">
      <w:pPr>
        <w:pStyle w:val="Header"/>
        <w:tabs>
          <w:tab w:val="clear" w:pos="4320"/>
          <w:tab w:val="clear" w:pos="8640"/>
        </w:tabs>
        <w:rPr>
          <w:rFonts w:ascii="Century Gothic" w:hAnsi="Century Gothic"/>
        </w:rPr>
      </w:pPr>
    </w:p>
    <w:p w14:paraId="446D5380" w14:textId="77777777" w:rsidR="00584E29" w:rsidRDefault="00584E29" w:rsidP="00584E29">
      <w:pPr>
        <w:rPr>
          <w:rFonts w:ascii="Century Gothic" w:hAnsi="Century Gothic"/>
        </w:rPr>
      </w:pPr>
    </w:p>
    <w:p w14:paraId="31293C27" w14:textId="77777777" w:rsidR="00584E29" w:rsidRDefault="00584E29" w:rsidP="00584E29">
      <w:pPr>
        <w:rPr>
          <w:rFonts w:ascii="Century Gothic" w:hAnsi="Century Gothic"/>
        </w:rPr>
      </w:pPr>
    </w:p>
    <w:p w14:paraId="15F5782A" w14:textId="1A365D90" w:rsidR="00584E29" w:rsidRDefault="00584E29" w:rsidP="00584E29">
      <w:pPr>
        <w:rPr>
          <w:rFonts w:ascii="Century Gothic" w:hAnsi="Century Gothic"/>
        </w:rPr>
      </w:pPr>
    </w:p>
    <w:p w14:paraId="050FAE7D" w14:textId="596D6358" w:rsidR="00584E29" w:rsidDel="0037617A" w:rsidRDefault="00584E29" w:rsidP="00584E29">
      <w:pPr>
        <w:rPr>
          <w:del w:id="38" w:author="Diana Villarreal" w:date="2024-01-15T15:52:00Z"/>
          <w:rFonts w:ascii="Century Gothic" w:hAnsi="Century Gothic"/>
        </w:rPr>
      </w:pPr>
    </w:p>
    <w:p w14:paraId="45A5B2F9" w14:textId="77777777" w:rsidR="00584E29" w:rsidRDefault="00584E29" w:rsidP="00584E29">
      <w:pPr>
        <w:tabs>
          <w:tab w:val="left" w:pos="2880"/>
        </w:tabs>
        <w:ind w:left="1440" w:right="1440"/>
      </w:pPr>
    </w:p>
    <w:p w14:paraId="00CFD1D4" w14:textId="2AB2F955" w:rsidR="00584E29" w:rsidRDefault="00584E29" w:rsidP="00584E29">
      <w:pPr>
        <w:tabs>
          <w:tab w:val="left" w:pos="2880"/>
        </w:tabs>
        <w:ind w:left="1440" w:right="1440"/>
      </w:pPr>
    </w:p>
    <w:p w14:paraId="3FB15D8D" w14:textId="069701F3" w:rsidR="00584E29" w:rsidRDefault="00584E29" w:rsidP="00584E29">
      <w:pPr>
        <w:tabs>
          <w:tab w:val="left" w:pos="2880"/>
        </w:tabs>
        <w:ind w:left="1440" w:right="1440"/>
      </w:pPr>
    </w:p>
    <w:p w14:paraId="125EB228" w14:textId="599BCFC4" w:rsidR="00584E29" w:rsidRDefault="00476B44" w:rsidP="00584E29">
      <w:pPr>
        <w:tabs>
          <w:tab w:val="left" w:pos="2880"/>
        </w:tabs>
        <w:ind w:left="1440" w:right="1440"/>
      </w:pPr>
      <w:del w:id="39" w:author="Diana Villarreal" w:date="2024-01-15T15:52:00Z">
        <w:r>
          <w:rPr>
            <w:noProof/>
          </w:rPr>
          <mc:AlternateContent>
            <mc:Choice Requires="wpg">
              <w:drawing>
                <wp:anchor distT="0" distB="0" distL="114300" distR="114300" simplePos="0" relativeHeight="251666432" behindDoc="0" locked="0" layoutInCell="1" allowOverlap="1" wp14:anchorId="5875151E" wp14:editId="6F5CE3CB">
                  <wp:simplePos x="0" y="0"/>
                  <wp:positionH relativeFrom="column">
                    <wp:posOffset>2147570</wp:posOffset>
                  </wp:positionH>
                  <wp:positionV relativeFrom="paragraph">
                    <wp:posOffset>6350</wp:posOffset>
                  </wp:positionV>
                  <wp:extent cx="1805305" cy="514985"/>
                  <wp:effectExtent l="0" t="0" r="444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514985"/>
                            <a:chOff x="5346" y="-504923"/>
                            <a:chExt cx="2843" cy="515344"/>
                          </a:xfrm>
                        </wpg:grpSpPr>
                        <wps:wsp>
                          <wps:cNvPr id="9" name="Text Box 2"/>
                          <wps:cNvSpPr txBox="1">
                            <a:spLocks noChangeArrowheads="1"/>
                          </wps:cNvSpPr>
                          <wps:spPr bwMode="auto">
                            <a:xfrm>
                              <a:off x="5685" y="-504923"/>
                              <a:ext cx="564" cy="220980"/>
                            </a:xfrm>
                            <a:prstGeom prst="rect">
                              <a:avLst/>
                            </a:prstGeom>
                            <a:solidFill>
                              <a:srgbClr val="FFFFFF"/>
                            </a:solidFill>
                            <a:ln>
                              <a:noFill/>
                            </a:ln>
                          </wps:spPr>
                          <wps:txbx>
                            <w:txbxContent>
                              <w:p w14:paraId="4BD3EBD0" w14:textId="204F30DC" w:rsidR="00A511FB" w:rsidRDefault="00A511FB">
                                <w:pPr>
                                  <w:ind w:left="-180"/>
                                  <w:jc w:val="center"/>
                                  <w:pPrChange w:id="40" w:author="Nishan Shrestha" w:date="2023-06-29T10:01:00Z">
                                    <w:pPr/>
                                  </w:pPrChange>
                                </w:pPr>
                              </w:p>
                            </w:txbxContent>
                          </wps:txbx>
                          <wps:bodyPr rot="0" vert="horz" wrap="square" lIns="91440" tIns="45720" rIns="91440" bIns="0" anchor="t" anchorCtr="0" upright="1">
                            <a:spAutoFit/>
                          </wps:bodyPr>
                        </wps:wsp>
                        <wps:wsp>
                          <wps:cNvPr id="10" name="AutoShape 6"/>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5875151E" id="Group 8" o:spid="_x0000_s1026" style="position:absolute;left:0;text-align:left;margin-left:169.1pt;margin-top:.5pt;width:142.15pt;height:40.55pt;z-index:251666432" coordorigin="5346,-504923" coordsize="2843,51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">
                  <v:shapetype id="_x0000_t202" coordsize="21600,21600" o:spt="202" path="m,l,21600r21600,l21600,xe">
                    <v:stroke joinstyle="miter"/>
                    <v:path gradientshapeok="t" o:connecttype="rect"/>
                  </v:shapetype>
                  <v:shape id="Text Box 2" o:spid="_x0000_s1027" type="#_x0000_t202" style="position:absolute;left:5685;top:-504923;width:564;height:22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" stroked="f">
                    <v:textbox style="mso-fit-shape-to-text:t" inset=",,,0">
                      <w:txbxContent>
                        <w:p w14:paraId="4BD3EBD0" w14:textId="204F30DC" w:rsidR="00A511FB" w:rsidRDefault="00A511FB">
                          <w:pPr>
                            <w:ind w:left="-180"/>
                            <w:jc w:val="center"/>
                            <w:pPrChange w:id="41" w:author="Nishan Shrestha" w:date="2023-06-29T10:01:00Z">
                              <w:pPr/>
                            </w:pPrChange>
                          </w:pPr>
                        </w:p>
                      </w:txbxContent>
                    </v:textbox>
                  </v:shape>
                  <v:shapetype id="_x0000_t32" coordsize="21600,21600" o:spt="32" o:oned="t" path="m,l21600,21600e" filled="f">
                    <v:path arrowok="t" fillok="f" o:connecttype="none"/>
                    <o:lock v:ext="edit" shapetype="t"/>
                  </v:shapetype>
                  <v:shape id="AutoShape 6" o:spid="_x0000_s1028"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w:pict>
            </mc:Fallback>
          </mc:AlternateContent>
        </w:r>
      </w:del>
    </w:p>
    <w:p w14:paraId="0EBE95DE" w14:textId="27A6FBFF" w:rsidR="0037617A" w:rsidRPr="00C83E96" w:rsidRDefault="0037617A" w:rsidP="0037617A">
      <w:pPr>
        <w:tabs>
          <w:tab w:val="left" w:pos="2880"/>
        </w:tabs>
        <w:ind w:left="1440" w:right="1440"/>
        <w:rPr>
          <w:ins w:id="41" w:author="Diana Villarreal" w:date="2024-01-15T15:51:00Z"/>
        </w:rPr>
      </w:pPr>
      <w:ins w:id="42" w:author="Diana Villarreal" w:date="2024-01-15T15:51:00Z">
        <w:r w:rsidRPr="00C83E96">
          <w:t>Prepared By:</w:t>
        </w:r>
        <w:r w:rsidRPr="00C83E96">
          <w:tab/>
        </w:r>
        <w:r w:rsidRPr="00C83E96">
          <w:tab/>
        </w:r>
        <w:r w:rsidRPr="00C83E96">
          <w:rPr>
            <w:u w:val="single"/>
          </w:rPr>
          <w:tab/>
        </w:r>
      </w:ins>
      <w:ins w:id="43" w:author="Diana Villarreal" w:date="2024-01-17T09:27:00Z">
        <w:r w:rsidR="004E64D4">
          <w:rPr>
            <w:u w:val="single"/>
          </w:rPr>
          <w:t>Nishan Shrestha</w:t>
        </w:r>
      </w:ins>
      <w:ins w:id="44" w:author="Diana Villarreal" w:date="2024-01-15T15:51:00Z">
        <w:r w:rsidRPr="00C83E96">
          <w:rPr>
            <w:u w:val="single"/>
          </w:rPr>
          <w:tab/>
          <w:t xml:space="preserve">  </w:t>
        </w:r>
      </w:ins>
    </w:p>
    <w:p w14:paraId="408821F7" w14:textId="77777777" w:rsidR="0037617A" w:rsidRPr="00C83E96" w:rsidRDefault="0037617A" w:rsidP="0037617A">
      <w:pPr>
        <w:tabs>
          <w:tab w:val="left" w:pos="2880"/>
        </w:tabs>
        <w:ind w:left="1440" w:right="1440"/>
        <w:rPr>
          <w:ins w:id="45" w:author="Diana Villarreal" w:date="2024-01-15T15:51:00Z"/>
        </w:rPr>
      </w:pPr>
    </w:p>
    <w:p w14:paraId="2E91B619" w14:textId="77777777" w:rsidR="0037617A" w:rsidRPr="00C83E96" w:rsidRDefault="0037617A" w:rsidP="0037617A">
      <w:pPr>
        <w:tabs>
          <w:tab w:val="left" w:pos="2880"/>
        </w:tabs>
        <w:ind w:left="1440" w:right="1440"/>
        <w:rPr>
          <w:ins w:id="46" w:author="Diana Villarreal" w:date="2024-01-15T15:51:00Z"/>
        </w:rPr>
      </w:pPr>
    </w:p>
    <w:p w14:paraId="2703B127" w14:textId="574DDEC1" w:rsidR="0037617A" w:rsidRPr="00C83E96" w:rsidRDefault="0037617A" w:rsidP="0037617A">
      <w:pPr>
        <w:tabs>
          <w:tab w:val="left" w:pos="2880"/>
        </w:tabs>
        <w:ind w:left="1440" w:right="1440"/>
        <w:rPr>
          <w:ins w:id="47" w:author="Diana Villarreal" w:date="2024-01-15T15:51:00Z"/>
        </w:rPr>
      </w:pPr>
      <w:ins w:id="48" w:author="Diana Villarreal" w:date="2024-01-15T15:51:00Z">
        <w:r w:rsidRPr="00C83E96">
          <w:t>Reviewed By:</w:t>
        </w:r>
        <w:r w:rsidRPr="00C83E96">
          <w:tab/>
        </w:r>
        <w:r w:rsidRPr="00C83E96">
          <w:tab/>
        </w:r>
        <w:r w:rsidRPr="00C83E96">
          <w:rPr>
            <w:u w:val="single"/>
          </w:rPr>
          <w:tab/>
        </w:r>
      </w:ins>
      <w:ins w:id="49" w:author="Diana Villarreal" w:date="2024-01-17T09:27:00Z">
        <w:del w:id="50" w:author="Nishan Shrestha" w:date="2024-04-26T17:04:00Z">
          <w:r w:rsidR="004E64D4" w:rsidDel="00C615AF">
            <w:rPr>
              <w:u w:val="single"/>
            </w:rPr>
            <w:delText>Xu Huang</w:delText>
          </w:r>
        </w:del>
      </w:ins>
      <w:ins w:id="51" w:author="Diana Villarreal" w:date="2024-01-15T15:51:00Z">
        <w:r w:rsidRPr="00C83E96">
          <w:rPr>
            <w:u w:val="single"/>
          </w:rPr>
          <w:tab/>
        </w:r>
        <w:r w:rsidRPr="00C83E96">
          <w:rPr>
            <w:u w:val="single"/>
          </w:rPr>
          <w:tab/>
        </w:r>
      </w:ins>
    </w:p>
    <w:p w14:paraId="53AFF75D" w14:textId="77777777" w:rsidR="0037617A" w:rsidRPr="00C83E96" w:rsidRDefault="0037617A" w:rsidP="0037617A">
      <w:pPr>
        <w:tabs>
          <w:tab w:val="left" w:pos="2880"/>
        </w:tabs>
        <w:ind w:left="1440" w:right="1440"/>
        <w:rPr>
          <w:ins w:id="52" w:author="Diana Villarreal" w:date="2024-01-15T15:51:00Z"/>
        </w:rPr>
      </w:pPr>
    </w:p>
    <w:p w14:paraId="56B80E98" w14:textId="77777777" w:rsidR="0037617A" w:rsidRPr="00C83E96" w:rsidRDefault="0037617A" w:rsidP="0037617A">
      <w:pPr>
        <w:tabs>
          <w:tab w:val="left" w:pos="2880"/>
        </w:tabs>
        <w:ind w:left="1440" w:right="1440"/>
        <w:rPr>
          <w:ins w:id="53" w:author="Diana Villarreal" w:date="2024-01-15T15:51:00Z"/>
        </w:rPr>
      </w:pPr>
    </w:p>
    <w:p w14:paraId="6E14D1F4" w14:textId="4E043A81" w:rsidR="0037617A" w:rsidRPr="00C83E96" w:rsidRDefault="0037617A" w:rsidP="0037617A">
      <w:pPr>
        <w:tabs>
          <w:tab w:val="left" w:pos="2880"/>
        </w:tabs>
        <w:ind w:left="1440" w:right="1440"/>
        <w:rPr>
          <w:ins w:id="54" w:author="Diana Villarreal" w:date="2024-01-15T15:51:00Z"/>
        </w:rPr>
      </w:pPr>
      <w:ins w:id="55" w:author="Diana Villarreal" w:date="2024-01-15T15:51:00Z">
        <w:r w:rsidRPr="00C83E96">
          <w:t>Approved By:</w:t>
        </w:r>
        <w:r w:rsidRPr="00C83E96">
          <w:tab/>
        </w:r>
        <w:r w:rsidRPr="00C83E96">
          <w:tab/>
        </w:r>
        <w:r w:rsidRPr="00C83E96">
          <w:rPr>
            <w:u w:val="single"/>
          </w:rPr>
          <w:t xml:space="preserve">         </w:t>
        </w:r>
        <w:r w:rsidRPr="00C83E96">
          <w:rPr>
            <w:u w:val="single"/>
          </w:rPr>
          <w:tab/>
        </w:r>
      </w:ins>
      <w:ins w:id="56" w:author="Diana Villarreal" w:date="2024-01-17T09:28:00Z">
        <w:del w:id="57" w:author="Nishan Shrestha" w:date="2024-04-26T17:04:00Z">
          <w:r w:rsidR="004E64D4" w:rsidDel="00C615AF">
            <w:rPr>
              <w:u w:val="single"/>
            </w:rPr>
            <w:delText>Huaisong Xu</w:delText>
          </w:r>
        </w:del>
      </w:ins>
      <w:ins w:id="58" w:author="Diana Villarreal" w:date="2024-01-15T15:51:00Z">
        <w:r w:rsidRPr="00C83E96">
          <w:rPr>
            <w:u w:val="single"/>
          </w:rPr>
          <w:tab/>
        </w:r>
        <w:r w:rsidRPr="00C83E96">
          <w:rPr>
            <w:u w:val="single"/>
          </w:rPr>
          <w:tab/>
        </w:r>
      </w:ins>
    </w:p>
    <w:p w14:paraId="55E575DB" w14:textId="25A29B40" w:rsidR="00584E29" w:rsidDel="0037617A" w:rsidRDefault="00B11209">
      <w:pPr>
        <w:tabs>
          <w:tab w:val="left" w:pos="5109"/>
        </w:tabs>
        <w:ind w:left="1440" w:right="1440"/>
        <w:rPr>
          <w:del w:id="59" w:author="Diana Villarreal" w:date="2024-01-15T15:51:00Z"/>
        </w:rPr>
        <w:pPrChange w:id="60" w:author="Nishan Shrestha" w:date="2023-06-29T09:59:00Z">
          <w:pPr>
            <w:tabs>
              <w:tab w:val="left" w:pos="2880"/>
            </w:tabs>
            <w:ind w:left="1440" w:right="1440"/>
          </w:pPr>
        </w:pPrChange>
      </w:pPr>
      <w:ins w:id="61" w:author="Nishan Shrestha" w:date="2023-06-29T09:59:00Z">
        <w:del w:id="62" w:author="Diana Villarreal" w:date="2024-01-15T15:51:00Z">
          <w:r w:rsidDel="0037617A">
            <w:tab/>
          </w:r>
        </w:del>
      </w:ins>
    </w:p>
    <w:p w14:paraId="5EE73DC8" w14:textId="71F9A0C9" w:rsidR="00584E29" w:rsidDel="0037617A" w:rsidRDefault="00584E29">
      <w:pPr>
        <w:tabs>
          <w:tab w:val="left" w:pos="2880"/>
          <w:tab w:val="left" w:pos="3600"/>
          <w:tab w:val="left" w:pos="4320"/>
          <w:tab w:val="left" w:pos="5040"/>
          <w:tab w:val="left" w:pos="5760"/>
          <w:tab w:val="right" w:pos="7200"/>
        </w:tabs>
        <w:ind w:left="1440" w:right="1440"/>
        <w:rPr>
          <w:del w:id="63" w:author="Diana Villarreal" w:date="2024-01-15T15:51:00Z"/>
        </w:rPr>
        <w:pPrChange w:id="64" w:author="Nishan Shrestha" w:date="2023-06-29T10:42:00Z">
          <w:pPr>
            <w:tabs>
              <w:tab w:val="left" w:pos="2880"/>
            </w:tabs>
            <w:ind w:left="1440" w:right="1440"/>
          </w:pPr>
        </w:pPrChange>
      </w:pPr>
      <w:del w:id="65" w:author="Diana Villarreal" w:date="2024-01-15T15:51:00Z">
        <w:r w:rsidDel="0037617A">
          <w:delText>Prepared By:</w:delText>
        </w:r>
      </w:del>
      <w:ins w:id="66" w:author="Nishan Shrestha" w:date="2023-06-29T09:56:00Z">
        <w:del w:id="67" w:author="Diana Villarreal" w:date="2024-01-15T15:51:00Z">
          <w:r w:rsidR="00C95066" w:rsidDel="0037617A">
            <w:tab/>
          </w:r>
          <w:r w:rsidR="00C95066" w:rsidDel="0037617A">
            <w:tab/>
          </w:r>
        </w:del>
        <w:del w:id="68" w:author="Diana Villarreal" w:date="2023-07-06T12:42:00Z">
          <w:r w:rsidR="00C95066" w:rsidDel="00CE74CE">
            <w:tab/>
          </w:r>
        </w:del>
      </w:ins>
      <w:del w:id="69" w:author="Diana Villarreal" w:date="2024-01-15T15:51:00Z">
        <w:r w:rsidDel="0037617A">
          <w:tab/>
        </w:r>
        <w:r w:rsidDel="0037617A">
          <w:tab/>
        </w:r>
        <w:r w:rsidDel="0037617A">
          <w:rPr>
            <w:u w:val="single"/>
          </w:rPr>
          <w:tab/>
        </w:r>
      </w:del>
      <w:ins w:id="70" w:author="Jessica Lopez" w:date="2021-05-11T14:15:00Z">
        <w:del w:id="71" w:author="Diana Villarreal" w:date="2024-01-15T15:51:00Z">
          <w:r w:rsidR="001278EE" w:rsidDel="0037617A">
            <w:rPr>
              <w:u w:val="single"/>
            </w:rPr>
            <w:delText>Drace Pantalion</w:delText>
          </w:r>
        </w:del>
      </w:ins>
      <w:ins w:id="72" w:author="Drace Pantalion" w:date="2021-04-28T11:20:00Z">
        <w:del w:id="73" w:author="Diana Villarreal" w:date="2024-01-15T15:51:00Z">
          <w:r w:rsidR="00102038" w:rsidDel="0037617A">
            <w:rPr>
              <w:u w:val="single"/>
            </w:rPr>
            <w:tab/>
          </w:r>
        </w:del>
      </w:ins>
      <w:del w:id="74" w:author="Diana Villarreal" w:date="2024-01-15T15:51:00Z">
        <w:r w:rsidR="00C4602C" w:rsidDel="0037617A">
          <w:rPr>
            <w:u w:val="single"/>
          </w:rPr>
          <w:delText>Samuel Wang</w:delText>
        </w:r>
        <w:r w:rsidR="002D594B" w:rsidDel="0037617A">
          <w:rPr>
            <w:u w:val="single"/>
          </w:rPr>
          <w:delText xml:space="preserve"> </w:delText>
        </w:r>
        <w:r w:rsidDel="0037617A">
          <w:rPr>
            <w:u w:val="single"/>
          </w:rPr>
          <w:tab/>
        </w:r>
        <w:r w:rsidDel="0037617A">
          <w:rPr>
            <w:u w:val="single"/>
          </w:rPr>
          <w:tab/>
        </w:r>
      </w:del>
    </w:p>
    <w:p w14:paraId="6839F8B9" w14:textId="109A4157" w:rsidR="00584E29" w:rsidDel="0037617A" w:rsidRDefault="00584E29">
      <w:pPr>
        <w:tabs>
          <w:tab w:val="left" w:pos="2880"/>
        </w:tabs>
        <w:ind w:left="1440" w:right="1440"/>
        <w:jc w:val="right"/>
        <w:rPr>
          <w:del w:id="75" w:author="Diana Villarreal" w:date="2024-01-15T15:51:00Z"/>
        </w:rPr>
        <w:pPrChange w:id="76" w:author="Diana Villarreal" w:date="2024-01-15T15:49:00Z">
          <w:pPr>
            <w:tabs>
              <w:tab w:val="left" w:pos="2880"/>
            </w:tabs>
            <w:ind w:left="1440" w:right="1440"/>
          </w:pPr>
        </w:pPrChange>
      </w:pPr>
    </w:p>
    <w:p w14:paraId="1307AD99" w14:textId="18787D07" w:rsidR="00584E29" w:rsidDel="0037617A" w:rsidRDefault="00476B44" w:rsidP="00584E29">
      <w:pPr>
        <w:tabs>
          <w:tab w:val="left" w:pos="2880"/>
        </w:tabs>
        <w:ind w:left="1440" w:right="1440"/>
        <w:rPr>
          <w:del w:id="77" w:author="Diana Villarreal" w:date="2024-01-15T15:51:00Z"/>
        </w:rPr>
      </w:pPr>
      <w:ins w:id="78" w:author="Nishan Shrestha" w:date="2023-06-29T10:02:00Z">
        <w:del w:id="79" w:author="Diana Villarreal" w:date="2024-01-15T15:51:00Z">
          <w:r>
            <w:rPr>
              <w:noProof/>
            </w:rPr>
            <mc:AlternateContent>
              <mc:Choice Requires="wpg">
                <w:drawing>
                  <wp:anchor distT="0" distB="0" distL="114300" distR="114300" simplePos="0" relativeHeight="251667456" behindDoc="0" locked="0" layoutInCell="1" allowOverlap="1" wp14:anchorId="497F95B9" wp14:editId="6D029E1C">
                    <wp:simplePos x="0" y="0"/>
                    <wp:positionH relativeFrom="column">
                      <wp:posOffset>2235835</wp:posOffset>
                    </wp:positionH>
                    <wp:positionV relativeFrom="paragraph">
                      <wp:posOffset>102870</wp:posOffset>
                    </wp:positionV>
                    <wp:extent cx="1805305" cy="220980"/>
                    <wp:effectExtent l="0" t="0" r="444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220980"/>
                              <a:chOff x="5346" y="10086"/>
                              <a:chExt cx="2843" cy="220980"/>
                            </a:xfrm>
                          </wpg:grpSpPr>
                          <wps:wsp>
                            <wps:cNvPr id="6" name="Text Box 2"/>
                            <wps:cNvSpPr txBox="1">
                              <a:spLocks noChangeArrowheads="1"/>
                            </wps:cNvSpPr>
                            <wps:spPr bwMode="auto">
                              <a:xfrm>
                                <a:off x="5346" y="10086"/>
                                <a:ext cx="2843" cy="220980"/>
                              </a:xfrm>
                              <a:prstGeom prst="rect">
                                <a:avLst/>
                              </a:prstGeom>
                              <a:solidFill>
                                <a:srgbClr val="FFFFFF"/>
                              </a:solidFill>
                              <a:ln>
                                <a:noFill/>
                              </a:ln>
                            </wps:spPr>
                            <wps:txbx>
                              <w:txbxContent>
                                <w:p w14:paraId="5EEA1966" w14:textId="53B34754" w:rsidR="003203EB" w:rsidRDefault="00CE74CE">
                                  <w:pPr>
                                    <w:ind w:left="-180"/>
                                    <w:jc w:val="center"/>
                                    <w:pPrChange w:id="80" w:author="Nishan Shrestha" w:date="2023-06-29T10:01:00Z">
                                      <w:pPr/>
                                    </w:pPrChange>
                                  </w:pPr>
                                  <w:ins w:id="81" w:author="Diana Villarreal" w:date="2023-07-06T12:43:00Z">
                                    <w:del w:id="82" w:author="Nishan Shrestha" w:date="2023-12-11T10:01:00Z">
                                      <w:r w:rsidDel="007342F3">
                                        <w:delText>Xianping Jiang</w:delText>
                                      </w:r>
                                    </w:del>
                                  </w:ins>
                                </w:p>
                              </w:txbxContent>
                            </wps:txbx>
                            <wps:bodyPr rot="0" vert="horz" wrap="square" lIns="91440" tIns="45720" rIns="91440" bIns="0" anchor="t" anchorCtr="0" upright="1">
                              <a:spAutoFit/>
                            </wps:bodyPr>
                          </wps:wsp>
                          <wps:wsp>
                            <wps:cNvPr id="7" name="AutoShape 17"/>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497F95B9" id="Group 4" o:spid="_x0000_s1029" style="position:absolute;left:0;text-align:left;margin-left:176.05pt;margin-top:8.1pt;width:142.15pt;height:17.4pt;z-index:251667456" coordorigin="5346,10086" coordsize="2843,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">
                    <v:shape id="Text Box 2" o:spid="_x0000_s1030" type="#_x0000_t202" style="position:absolute;left:5346;top:10086;width:2843;height:22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" stroked="f">
                      <v:textbox style="mso-fit-shape-to-text:t" inset=",,,0">
                        <w:txbxContent>
                          <w:p w14:paraId="5EEA1966" w14:textId="53B34754" w:rsidR="003203EB" w:rsidRDefault="00CE74CE">
                            <w:pPr>
                              <w:ind w:left="-180"/>
                              <w:jc w:val="center"/>
                              <w:pPrChange w:id="84" w:author="Nishan Shrestha" w:date="2023-06-29T10:01:00Z">
                                <w:pPr/>
                              </w:pPrChange>
                            </w:pPr>
                            <w:ins w:id="85" w:author="Diana Villarreal" w:date="2023-07-06T12:43:00Z">
                              <w:del w:id="86" w:author="Nishan Shrestha" w:date="2023-12-11T10:01:00Z">
                                <w:r w:rsidDel="007342F3">
                                  <w:delText>Xianping Jiang</w:delText>
                                </w:r>
                              </w:del>
                            </w:ins>
                          </w:p>
                        </w:txbxContent>
                      </v:textbox>
                    </v:shape>
                    <v:shape id="AutoShape 17" o:spid="_x0000_s1031"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pict>
              </mc:Fallback>
            </mc:AlternateContent>
          </w:r>
        </w:del>
      </w:ins>
    </w:p>
    <w:p w14:paraId="289B78A3" w14:textId="6362A82D" w:rsidR="00584E29" w:rsidDel="0037617A" w:rsidRDefault="00584E29" w:rsidP="00584E29">
      <w:pPr>
        <w:tabs>
          <w:tab w:val="left" w:pos="2880"/>
        </w:tabs>
        <w:ind w:left="1440" w:right="1440"/>
        <w:rPr>
          <w:del w:id="83" w:author="Diana Villarreal" w:date="2024-01-15T15:51:00Z"/>
        </w:rPr>
      </w:pPr>
      <w:del w:id="84" w:author="Diana Villarreal" w:date="2024-01-15T15:51:00Z">
        <w:r w:rsidDel="0037617A">
          <w:delText>Reviewed By:</w:delText>
        </w:r>
        <w:r w:rsidDel="0037617A">
          <w:tab/>
        </w:r>
        <w:r w:rsidDel="0037617A">
          <w:tab/>
        </w:r>
        <w:r w:rsidDel="0037617A">
          <w:rPr>
            <w:u w:val="single"/>
          </w:rPr>
          <w:tab/>
        </w:r>
      </w:del>
      <w:ins w:id="85" w:author="Jessica Lopez" w:date="2021-05-11T14:15:00Z">
        <w:del w:id="86" w:author="Diana Villarreal" w:date="2024-01-15T15:51:00Z">
          <w:r w:rsidR="001278EE" w:rsidDel="0037617A">
            <w:rPr>
              <w:u w:val="single"/>
            </w:rPr>
            <w:delText xml:space="preserve">Xu Huang </w:delText>
          </w:r>
        </w:del>
      </w:ins>
      <w:ins w:id="87" w:author="Drace Pantalion" w:date="2021-04-28T11:20:00Z">
        <w:del w:id="88" w:author="Diana Villarreal" w:date="2024-01-15T15:51:00Z">
          <w:r w:rsidR="00102038" w:rsidDel="0037617A">
            <w:rPr>
              <w:u w:val="single"/>
            </w:rPr>
            <w:tab/>
          </w:r>
        </w:del>
      </w:ins>
      <w:del w:id="89" w:author="Diana Villarreal" w:date="2024-01-15T15:51:00Z">
        <w:r w:rsidR="00C4602C" w:rsidDel="0037617A">
          <w:rPr>
            <w:u w:val="single"/>
          </w:rPr>
          <w:delText>Xu Huang</w:delText>
        </w:r>
        <w:r w:rsidDel="0037617A">
          <w:rPr>
            <w:u w:val="single"/>
          </w:rPr>
          <w:tab/>
        </w:r>
        <w:r w:rsidDel="0037617A">
          <w:rPr>
            <w:u w:val="single"/>
          </w:rPr>
          <w:tab/>
        </w:r>
      </w:del>
    </w:p>
    <w:p w14:paraId="6F6FC593" w14:textId="5ADAB40B" w:rsidR="00584E29" w:rsidDel="0037617A" w:rsidRDefault="00584E29" w:rsidP="00584E29">
      <w:pPr>
        <w:tabs>
          <w:tab w:val="left" w:pos="2880"/>
        </w:tabs>
        <w:ind w:left="1440" w:right="1440"/>
        <w:rPr>
          <w:del w:id="90" w:author="Diana Villarreal" w:date="2024-01-15T15:51:00Z"/>
        </w:rPr>
      </w:pPr>
    </w:p>
    <w:p w14:paraId="2DFB99BB" w14:textId="317B8192" w:rsidR="00584E29" w:rsidDel="0037617A" w:rsidRDefault="00476B44" w:rsidP="00584E29">
      <w:pPr>
        <w:tabs>
          <w:tab w:val="left" w:pos="2880"/>
        </w:tabs>
        <w:ind w:left="1440" w:right="1440"/>
        <w:rPr>
          <w:del w:id="91" w:author="Diana Villarreal" w:date="2024-01-15T15:51:00Z"/>
        </w:rPr>
      </w:pPr>
      <w:ins w:id="92" w:author="Nishan Shrestha" w:date="2023-06-29T10:01:00Z">
        <w:del w:id="93" w:author="Diana Villarreal" w:date="2024-01-15T15:51:00Z">
          <w:r>
            <w:rPr>
              <w:noProof/>
            </w:rPr>
            <mc:AlternateContent>
              <mc:Choice Requires="wpg">
                <w:drawing>
                  <wp:anchor distT="0" distB="0" distL="114300" distR="114300" simplePos="0" relativeHeight="251668480" behindDoc="0" locked="0" layoutInCell="1" allowOverlap="1" wp14:anchorId="3C955570" wp14:editId="748BC7C3">
                    <wp:simplePos x="0" y="0"/>
                    <wp:positionH relativeFrom="column">
                      <wp:posOffset>2235835</wp:posOffset>
                    </wp:positionH>
                    <wp:positionV relativeFrom="paragraph">
                      <wp:posOffset>111125</wp:posOffset>
                    </wp:positionV>
                    <wp:extent cx="1805305" cy="220980"/>
                    <wp:effectExtent l="0" t="0" r="444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5305" cy="220980"/>
                              <a:chOff x="5346" y="10086"/>
                              <a:chExt cx="2843" cy="348"/>
                            </a:xfrm>
                          </wpg:grpSpPr>
                          <wps:wsp>
                            <wps:cNvPr id="2" name="Text Box 2"/>
                            <wps:cNvSpPr txBox="1">
                              <a:spLocks noChangeArrowheads="1"/>
                            </wps:cNvSpPr>
                            <wps:spPr bwMode="auto">
                              <a:xfrm>
                                <a:off x="5346" y="10086"/>
                                <a:ext cx="2843" cy="348"/>
                              </a:xfrm>
                              <a:prstGeom prst="rect">
                                <a:avLst/>
                              </a:prstGeom>
                              <a:solidFill>
                                <a:srgbClr val="FFFFFF"/>
                              </a:solidFill>
                              <a:ln>
                                <a:noFill/>
                              </a:ln>
                            </wps:spPr>
                            <wps:txbx>
                              <w:txbxContent>
                                <w:p w14:paraId="377515D0" w14:textId="6D775752" w:rsidR="003203EB" w:rsidRDefault="00CE74CE">
                                  <w:pPr>
                                    <w:ind w:left="-180"/>
                                    <w:jc w:val="center"/>
                                    <w:pPrChange w:id="94" w:author="Nishan Shrestha" w:date="2023-06-29T10:01:00Z">
                                      <w:pPr/>
                                    </w:pPrChange>
                                  </w:pPr>
                                  <w:ins w:id="95" w:author="Diana Villarreal" w:date="2023-07-06T12:43:00Z">
                                    <w:del w:id="96" w:author="Nishan Shrestha" w:date="2023-12-11T10:01:00Z">
                                      <w:r w:rsidDel="007342F3">
                                        <w:delText>Xu Huang</w:delText>
                                      </w:r>
                                    </w:del>
                                  </w:ins>
                                </w:p>
                              </w:txbxContent>
                            </wps:txbx>
                            <wps:bodyPr rot="0" vert="horz" wrap="square" lIns="91440" tIns="45720" rIns="91440" bIns="0" anchor="t" anchorCtr="0" upright="1">
                              <a:spAutoFit/>
                            </wps:bodyPr>
                          </wps:wsp>
                          <wps:wsp>
                            <wps:cNvPr id="3" name="AutoShape 20"/>
                            <wps:cNvCnPr>
                              <a:cxnSpLocks noChangeShapeType="1"/>
                            </wps:cNvCnPr>
                            <wps:spPr bwMode="auto">
                              <a:xfrm>
                                <a:off x="5346" y="10421"/>
                                <a:ext cx="2843" cy="0"/>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3C955570" id="Group 1" o:spid="_x0000_s1032" style="position:absolute;left:0;text-align:left;margin-left:176.05pt;margin-top:8.75pt;width:142.15pt;height:17.4pt;z-index:251668480" coordorigin="5346,10086" coordsize="284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">
                    <v:shape id="Text Box 2" o:spid="_x0000_s1033" type="#_x0000_t202" style="position:absolute;left:5346;top:10086;width:284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" stroked="f">
                      <v:textbox style="mso-fit-shape-to-text:t" inset=",,,0">
                        <w:txbxContent>
                          <w:p w14:paraId="377515D0" w14:textId="6D775752" w:rsidR="003203EB" w:rsidRDefault="00CE74CE">
                            <w:pPr>
                              <w:ind w:left="-180"/>
                              <w:jc w:val="center"/>
                              <w:pPrChange w:id="101" w:author="Nishan Shrestha" w:date="2023-06-29T10:01:00Z">
                                <w:pPr/>
                              </w:pPrChange>
                            </w:pPr>
                            <w:ins w:id="102" w:author="Diana Villarreal" w:date="2023-07-06T12:43:00Z">
                              <w:del w:id="103" w:author="Nishan Shrestha" w:date="2023-12-11T10:01:00Z">
                                <w:r w:rsidDel="007342F3">
                                  <w:delText>Xu Huang</w:delText>
                                </w:r>
                              </w:del>
                            </w:ins>
                          </w:p>
                        </w:txbxContent>
                      </v:textbox>
                    </v:shape>
                    <v:shape id="AutoShape 20" o:spid="_x0000_s1034" type="#_x0000_t32" style="position:absolute;left:5346;top:10421;width:28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del>
      </w:ins>
    </w:p>
    <w:p w14:paraId="28456231" w14:textId="09E0C3A7" w:rsidR="00584E29" w:rsidDel="00C95066" w:rsidRDefault="00584E29" w:rsidP="00C95066">
      <w:pPr>
        <w:tabs>
          <w:tab w:val="left" w:pos="2880"/>
        </w:tabs>
        <w:ind w:left="1440" w:right="1440"/>
        <w:rPr>
          <w:del w:id="97" w:author="Nishan Shrestha" w:date="2023-06-29T09:56:00Z"/>
          <w:u w:val="single"/>
        </w:rPr>
      </w:pPr>
      <w:del w:id="98" w:author="Diana Villarreal" w:date="2024-01-15T15:51:00Z">
        <w:r w:rsidDel="0037617A">
          <w:delText>Approved By:</w:delText>
        </w:r>
        <w:r w:rsidDel="0037617A">
          <w:tab/>
        </w:r>
        <w:r w:rsidDel="0037617A">
          <w:tab/>
        </w:r>
        <w:r w:rsidDel="0037617A">
          <w:rPr>
            <w:u w:val="single"/>
          </w:rPr>
          <w:delText xml:space="preserve">         </w:delText>
        </w:r>
      </w:del>
      <w:del w:id="99" w:author="Nishan Shrestha" w:date="2023-06-29T09:56:00Z">
        <w:r w:rsidDel="00C95066">
          <w:rPr>
            <w:u w:val="single"/>
          </w:rPr>
          <w:tab/>
        </w:r>
      </w:del>
      <w:ins w:id="100" w:author="Jessica Lopez" w:date="2021-05-11T14:16:00Z">
        <w:del w:id="101" w:author="Nishan Shrestha" w:date="2023-06-29T09:52:00Z">
          <w:r w:rsidR="001278EE" w:rsidDel="008740A4">
            <w:rPr>
              <w:u w:val="single"/>
            </w:rPr>
            <w:delText>Huaisong Xu</w:delText>
          </w:r>
        </w:del>
      </w:ins>
      <w:ins w:id="102" w:author="Drace Pantalion" w:date="2021-04-28T11:20:00Z">
        <w:del w:id="103" w:author="Jessica Lopez" w:date="2021-05-11T14:16:00Z">
          <w:r w:rsidR="00102038" w:rsidDel="001278EE">
            <w:rPr>
              <w:u w:val="single"/>
            </w:rPr>
            <w:tab/>
          </w:r>
        </w:del>
      </w:ins>
      <w:del w:id="104" w:author="Drace Pantalion" w:date="2021-04-28T11:20:00Z">
        <w:r w:rsidR="00C4602C" w:rsidDel="00102038">
          <w:rPr>
            <w:u w:val="single"/>
          </w:rPr>
          <w:delText>Huaisong Xu</w:delText>
        </w:r>
      </w:del>
      <w:del w:id="105" w:author="Nishan Shrestha" w:date="2023-06-29T09:52:00Z">
        <w:r w:rsidDel="008740A4">
          <w:rPr>
            <w:u w:val="single"/>
          </w:rPr>
          <w:tab/>
        </w:r>
      </w:del>
      <w:del w:id="106" w:author="Nishan Shrestha" w:date="2023-06-29T09:56:00Z">
        <w:r w:rsidDel="00C95066">
          <w:rPr>
            <w:u w:val="single"/>
          </w:rPr>
          <w:tab/>
        </w:r>
      </w:del>
    </w:p>
    <w:p w14:paraId="2B02999A" w14:textId="77777777" w:rsidR="00C95066" w:rsidRDefault="00C95066" w:rsidP="00584E29">
      <w:pPr>
        <w:tabs>
          <w:tab w:val="left" w:pos="2880"/>
        </w:tabs>
        <w:ind w:left="1440" w:right="1440"/>
        <w:rPr>
          <w:ins w:id="107" w:author="Nishan Shrestha" w:date="2023-06-29T09:56:00Z"/>
          <w:u w:val="single"/>
        </w:rPr>
      </w:pPr>
    </w:p>
    <w:p w14:paraId="574CC8E9" w14:textId="77777777" w:rsidR="00C95066" w:rsidRDefault="00C95066" w:rsidP="00584E29">
      <w:pPr>
        <w:tabs>
          <w:tab w:val="left" w:pos="2880"/>
        </w:tabs>
        <w:ind w:left="1440" w:right="1440"/>
        <w:rPr>
          <w:ins w:id="108" w:author="Nishan Shrestha" w:date="2023-06-29T09:56:00Z"/>
        </w:rPr>
      </w:pPr>
    </w:p>
    <w:p w14:paraId="08D4C1AE" w14:textId="28F8B02A" w:rsidR="00882801" w:rsidRDefault="00882801">
      <w:pPr>
        <w:tabs>
          <w:tab w:val="left" w:pos="2880"/>
        </w:tabs>
        <w:ind w:left="1440" w:right="1440"/>
        <w:pPrChange w:id="109" w:author="Nishan Shrestha" w:date="2023-06-29T09:56:00Z">
          <w:pPr>
            <w:tabs>
              <w:tab w:val="left" w:pos="3780"/>
            </w:tabs>
            <w:ind w:left="2160"/>
          </w:pPr>
        </w:pPrChange>
      </w:pPr>
    </w:p>
    <w:p w14:paraId="6516D573" w14:textId="77777777" w:rsidR="00584E29" w:rsidRDefault="00584E29" w:rsidP="000B3987">
      <w:pPr>
        <w:tabs>
          <w:tab w:val="left" w:pos="3780"/>
        </w:tabs>
        <w:ind w:left="2160"/>
      </w:pPr>
    </w:p>
    <w:p w14:paraId="3807812F" w14:textId="77777777" w:rsidR="00584E29" w:rsidRDefault="00584E29" w:rsidP="000B3987">
      <w:pPr>
        <w:tabs>
          <w:tab w:val="left" w:pos="3780"/>
        </w:tabs>
        <w:ind w:left="2160"/>
      </w:pPr>
    </w:p>
    <w:p w14:paraId="12F3AAD7" w14:textId="77777777" w:rsidR="00584E29" w:rsidRDefault="00584E29" w:rsidP="000B3987">
      <w:pPr>
        <w:tabs>
          <w:tab w:val="left" w:pos="3780"/>
        </w:tabs>
        <w:ind w:left="2160"/>
      </w:pPr>
    </w:p>
    <w:p w14:paraId="28EDA784" w14:textId="77777777" w:rsidR="00584E29" w:rsidRPr="005E0A6F" w:rsidRDefault="00584E29" w:rsidP="00584E29">
      <w:pPr>
        <w:ind w:left="720" w:right="1440" w:firstLine="720"/>
        <w:jc w:val="center"/>
        <w:rPr>
          <w:b/>
          <w:bCs/>
          <w:sz w:val="28"/>
        </w:rPr>
      </w:pPr>
      <w:r w:rsidRPr="005E0A6F">
        <w:rPr>
          <w:b/>
          <w:bCs/>
          <w:sz w:val="28"/>
        </w:rPr>
        <w:t>HF Controls Proprietary</w:t>
      </w:r>
    </w:p>
    <w:p w14:paraId="40402947" w14:textId="77777777" w:rsidR="00584E29" w:rsidRPr="007F6F8C" w:rsidRDefault="00584E29" w:rsidP="00584E29">
      <w:pPr>
        <w:ind w:left="1440" w:right="1440"/>
        <w:jc w:val="center"/>
        <w:rPr>
          <w:sz w:val="20"/>
        </w:rPr>
      </w:pPr>
    </w:p>
    <w:p w14:paraId="787C56B7" w14:textId="580525DE" w:rsidR="00584E29" w:rsidRPr="00BD3E13" w:rsidRDefault="00584E29" w:rsidP="00584E29">
      <w:pPr>
        <w:tabs>
          <w:tab w:val="center" w:pos="4320"/>
        </w:tabs>
        <w:ind w:right="1440"/>
        <w:jc w:val="center"/>
        <w:rPr>
          <w:b/>
          <w:sz w:val="20"/>
        </w:rPr>
      </w:pPr>
      <w:r w:rsidRPr="002B3F3B">
        <w:rPr>
          <w:b/>
          <w:sz w:val="20"/>
        </w:rPr>
        <w:t xml:space="preserve">                          </w:t>
      </w:r>
      <w:r w:rsidRPr="00BD3E13">
        <w:rPr>
          <w:b/>
          <w:sz w:val="20"/>
        </w:rPr>
        <w:t>Copyright</w:t>
      </w:r>
      <w:r w:rsidRPr="00BD3E13">
        <w:rPr>
          <w:b/>
          <w:sz w:val="20"/>
          <w:vertAlign w:val="superscript"/>
        </w:rPr>
        <w:t>©</w:t>
      </w:r>
      <w:r w:rsidRPr="00BD3E13">
        <w:rPr>
          <w:b/>
          <w:sz w:val="20"/>
        </w:rPr>
        <w:t xml:space="preserve"> 20</w:t>
      </w:r>
      <w:r w:rsidR="000D5404">
        <w:rPr>
          <w:b/>
          <w:sz w:val="20"/>
        </w:rPr>
        <w:t>2</w:t>
      </w:r>
      <w:ins w:id="110" w:author="Nishan Shrestha" w:date="2024-04-26T17:04:00Z">
        <w:r w:rsidR="00C615AF">
          <w:rPr>
            <w:b/>
            <w:sz w:val="20"/>
          </w:rPr>
          <w:t>4</w:t>
        </w:r>
      </w:ins>
      <w:ins w:id="111" w:author="Drace Pantalion" w:date="2021-04-28T11:20:00Z">
        <w:del w:id="112" w:author="Nishan Shrestha" w:date="2023-06-28T15:24:00Z">
          <w:r w:rsidR="00102038" w:rsidDel="001571D9">
            <w:rPr>
              <w:b/>
              <w:sz w:val="20"/>
            </w:rPr>
            <w:delText>1</w:delText>
          </w:r>
        </w:del>
      </w:ins>
      <w:del w:id="113" w:author="Drace Pantalion" w:date="2021-04-28T11:20:00Z">
        <w:r w:rsidR="000D5404" w:rsidDel="00102038">
          <w:rPr>
            <w:b/>
            <w:sz w:val="20"/>
          </w:rPr>
          <w:delText>0</w:delText>
        </w:r>
      </w:del>
      <w:r w:rsidRPr="00BD3E13">
        <w:rPr>
          <w:b/>
          <w:sz w:val="20"/>
        </w:rPr>
        <w:t xml:space="preserve"> HF Controls Corporation</w:t>
      </w:r>
    </w:p>
    <w:p w14:paraId="5517A716" w14:textId="77777777" w:rsidR="00584E29" w:rsidRDefault="00584E29">
      <w:pPr>
        <w:tabs>
          <w:tab w:val="left" w:pos="3780"/>
        </w:tabs>
        <w:sectPr w:rsidR="00584E29" w:rsidSect="00CE6E4B">
          <w:footerReference w:type="default" r:id="rId12"/>
          <w:footerReference w:type="first" r:id="rId13"/>
          <w:pgSz w:w="12240" w:h="15840" w:code="1"/>
          <w:pgMar w:top="1080" w:right="1800" w:bottom="1080" w:left="1800" w:header="720" w:footer="720" w:gutter="0"/>
          <w:cols w:space="720"/>
          <w:titlePg/>
        </w:sectPr>
        <w:pPrChange w:id="116" w:author="Nishan Shrestha" w:date="2023-12-14T11:37:00Z">
          <w:pPr>
            <w:tabs>
              <w:tab w:val="left" w:pos="3780"/>
            </w:tabs>
            <w:ind w:left="2160"/>
          </w:pPr>
        </w:pPrChange>
      </w:pPr>
    </w:p>
    <w:p w14:paraId="0771D388" w14:textId="028733C7" w:rsidR="00882801" w:rsidDel="001B756D" w:rsidRDefault="00882801">
      <w:pPr>
        <w:rPr>
          <w:del w:id="117" w:author="Nishan Shrestha" w:date="2023-12-14T11:37:00Z"/>
          <w:b/>
          <w:bCs/>
        </w:rPr>
        <w:pPrChange w:id="118" w:author="Nishan Shrestha" w:date="2023-12-14T11:37:00Z">
          <w:pPr>
            <w:jc w:val="center"/>
          </w:pPr>
        </w:pPrChange>
      </w:pPr>
    </w:p>
    <w:p w14:paraId="34CCC865" w14:textId="77777777" w:rsidR="00882801" w:rsidRPr="007B681A" w:rsidRDefault="00882801" w:rsidP="00882801">
      <w:pPr>
        <w:jc w:val="center"/>
        <w:rPr>
          <w:b/>
          <w:bCs/>
          <w:sz w:val="28"/>
        </w:rPr>
      </w:pPr>
      <w:r w:rsidRPr="007B681A">
        <w:rPr>
          <w:b/>
          <w:bCs/>
          <w:sz w:val="28"/>
        </w:rPr>
        <w:t>Revision History</w:t>
      </w:r>
    </w:p>
    <w:tbl>
      <w:tblPr>
        <w:tblW w:w="9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19" w:author="Diana Villarreal" w:date="2024-01-17T09:27:00Z">
          <w:tblPr>
            <w:tblW w:w="88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403"/>
        <w:gridCol w:w="1144"/>
        <w:gridCol w:w="1530"/>
        <w:gridCol w:w="3938"/>
        <w:tblGridChange w:id="120">
          <w:tblGrid>
            <w:gridCol w:w="1417"/>
            <w:gridCol w:w="986"/>
            <w:gridCol w:w="184"/>
            <w:gridCol w:w="960"/>
            <w:gridCol w:w="61"/>
            <w:gridCol w:w="1139"/>
            <w:gridCol w:w="330"/>
            <w:gridCol w:w="45"/>
            <w:gridCol w:w="3746"/>
            <w:gridCol w:w="147"/>
          </w:tblGrid>
        </w:tblGridChange>
      </w:tblGrid>
      <w:tr w:rsidR="00882801" w14:paraId="6934628D" w14:textId="77777777" w:rsidTr="007647B2">
        <w:trPr>
          <w:trHeight w:val="341"/>
          <w:trPrChange w:id="121" w:author="Diana Villarreal" w:date="2024-01-17T09:27:00Z">
            <w:trPr>
              <w:gridAfter w:val="0"/>
              <w:trHeight w:val="422"/>
            </w:trPr>
          </w:trPrChange>
        </w:trPr>
        <w:tc>
          <w:tcPr>
            <w:tcW w:w="1417" w:type="dxa"/>
            <w:tcPrChange w:id="122" w:author="Diana Villarreal" w:date="2024-01-17T09:27:00Z">
              <w:tcPr>
                <w:tcW w:w="1430" w:type="dxa"/>
                <w:gridSpan w:val="2"/>
              </w:tcPr>
            </w:tcPrChange>
          </w:tcPr>
          <w:p w14:paraId="2F30A92D" w14:textId="77777777" w:rsidR="00882801" w:rsidRDefault="00882801" w:rsidP="00882801">
            <w:r>
              <w:t>Date</w:t>
            </w:r>
          </w:p>
        </w:tc>
        <w:tc>
          <w:tcPr>
            <w:tcW w:w="1170" w:type="dxa"/>
            <w:tcPrChange w:id="123" w:author="Diana Villarreal" w:date="2024-01-17T09:27:00Z">
              <w:tcPr>
                <w:tcW w:w="1255" w:type="dxa"/>
                <w:gridSpan w:val="3"/>
              </w:tcPr>
            </w:tcPrChange>
          </w:tcPr>
          <w:p w14:paraId="78D6FF0F" w14:textId="77777777" w:rsidR="00882801" w:rsidRDefault="00882801" w:rsidP="00882801">
            <w:r>
              <w:t>Revision</w:t>
            </w:r>
          </w:p>
        </w:tc>
        <w:tc>
          <w:tcPr>
            <w:tcW w:w="1620" w:type="dxa"/>
            <w:tcPrChange w:id="124" w:author="Diana Villarreal" w:date="2024-01-17T09:27:00Z">
              <w:tcPr>
                <w:tcW w:w="1601" w:type="dxa"/>
                <w:gridSpan w:val="3"/>
              </w:tcPr>
            </w:tcPrChange>
          </w:tcPr>
          <w:p w14:paraId="6B03C8E0" w14:textId="77777777" w:rsidR="00882801" w:rsidRDefault="00882801" w:rsidP="00882801">
            <w:r>
              <w:t>Author</w:t>
            </w:r>
          </w:p>
        </w:tc>
        <w:tc>
          <w:tcPr>
            <w:tcW w:w="4808" w:type="dxa"/>
            <w:tcPrChange w:id="125" w:author="Diana Villarreal" w:date="2024-01-17T09:27:00Z">
              <w:tcPr>
                <w:tcW w:w="4582" w:type="dxa"/>
              </w:tcPr>
            </w:tcPrChange>
          </w:tcPr>
          <w:p w14:paraId="0B3E1EE8" w14:textId="77777777" w:rsidR="00882801" w:rsidRDefault="00882801" w:rsidP="00882801">
            <w:r>
              <w:t>Changes</w:t>
            </w:r>
          </w:p>
        </w:tc>
      </w:tr>
      <w:tr w:rsidR="00882801" w14:paraId="4D1DF3B1" w14:textId="77777777" w:rsidTr="007647B2">
        <w:trPr>
          <w:trHeight w:val="28"/>
          <w:trPrChange w:id="126" w:author="Diana Villarreal" w:date="2024-01-17T09:27:00Z">
            <w:trPr>
              <w:gridAfter w:val="0"/>
              <w:trHeight w:val="36"/>
            </w:trPr>
          </w:trPrChange>
        </w:trPr>
        <w:tc>
          <w:tcPr>
            <w:tcW w:w="1417" w:type="dxa"/>
            <w:tcPrChange w:id="127" w:author="Diana Villarreal" w:date="2024-01-17T09:27:00Z">
              <w:tcPr>
                <w:tcW w:w="1430" w:type="dxa"/>
                <w:gridSpan w:val="2"/>
              </w:tcPr>
            </w:tcPrChange>
          </w:tcPr>
          <w:p w14:paraId="19B5A4E0" w14:textId="77777777" w:rsidR="00882801" w:rsidRDefault="005E195F" w:rsidP="007647B2">
            <w:pPr>
              <w:jc w:val="center"/>
            </w:pPr>
            <w:r>
              <w:t>01</w:t>
            </w:r>
            <w:r w:rsidR="005539D5">
              <w:t>/</w:t>
            </w:r>
            <w:r>
              <w:t>20</w:t>
            </w:r>
            <w:r w:rsidR="005539D5">
              <w:t>/</w:t>
            </w:r>
            <w:r>
              <w:t>20</w:t>
            </w:r>
            <w:r w:rsidR="002D594B">
              <w:t>20</w:t>
            </w:r>
          </w:p>
        </w:tc>
        <w:tc>
          <w:tcPr>
            <w:tcW w:w="1170" w:type="dxa"/>
            <w:tcPrChange w:id="128" w:author="Diana Villarreal" w:date="2024-01-17T09:27:00Z">
              <w:tcPr>
                <w:tcW w:w="1255" w:type="dxa"/>
                <w:gridSpan w:val="3"/>
              </w:tcPr>
            </w:tcPrChange>
          </w:tcPr>
          <w:p w14:paraId="6882DD32" w14:textId="77777777" w:rsidR="00882801" w:rsidRDefault="00882801" w:rsidP="002D594B">
            <w:pPr>
              <w:jc w:val="center"/>
            </w:pPr>
            <w:r>
              <w:t>A</w:t>
            </w:r>
          </w:p>
        </w:tc>
        <w:tc>
          <w:tcPr>
            <w:tcW w:w="1620" w:type="dxa"/>
            <w:tcPrChange w:id="129" w:author="Diana Villarreal" w:date="2024-01-17T09:27:00Z">
              <w:tcPr>
                <w:tcW w:w="1601" w:type="dxa"/>
                <w:gridSpan w:val="3"/>
              </w:tcPr>
            </w:tcPrChange>
          </w:tcPr>
          <w:p w14:paraId="7F6CAD5D" w14:textId="77777777" w:rsidR="00882801" w:rsidRDefault="005E195F">
            <w:pPr>
              <w:jc w:val="left"/>
              <w:pPrChange w:id="130" w:author="Diana Villarreal" w:date="2024-01-17T09:26:00Z">
                <w:pPr>
                  <w:jc w:val="center"/>
                </w:pPr>
              </w:pPrChange>
            </w:pPr>
            <w:r>
              <w:t>Samuel Wang</w:t>
            </w:r>
          </w:p>
        </w:tc>
        <w:tc>
          <w:tcPr>
            <w:tcW w:w="4808" w:type="dxa"/>
            <w:tcPrChange w:id="131" w:author="Diana Villarreal" w:date="2024-01-17T09:27:00Z">
              <w:tcPr>
                <w:tcW w:w="4582" w:type="dxa"/>
              </w:tcPr>
            </w:tcPrChange>
          </w:tcPr>
          <w:p w14:paraId="0743BFB3" w14:textId="77777777" w:rsidR="00882801" w:rsidRDefault="00882801" w:rsidP="00EA6852">
            <w:r>
              <w:t>Initial Revision.</w:t>
            </w:r>
          </w:p>
        </w:tc>
      </w:tr>
      <w:tr w:rsidR="00882801" w14:paraId="268968C8" w14:textId="77777777" w:rsidTr="007647B2">
        <w:trPr>
          <w:trHeight w:val="28"/>
          <w:trPrChange w:id="132" w:author="Diana Villarreal" w:date="2024-01-17T09:27:00Z">
            <w:trPr>
              <w:gridAfter w:val="0"/>
              <w:trHeight w:val="36"/>
            </w:trPr>
          </w:trPrChange>
        </w:trPr>
        <w:tc>
          <w:tcPr>
            <w:tcW w:w="1417" w:type="dxa"/>
            <w:tcPrChange w:id="133" w:author="Diana Villarreal" w:date="2024-01-17T09:27:00Z">
              <w:tcPr>
                <w:tcW w:w="1430" w:type="dxa"/>
                <w:gridSpan w:val="2"/>
              </w:tcPr>
            </w:tcPrChange>
          </w:tcPr>
          <w:p w14:paraId="111AB9F3" w14:textId="77777777" w:rsidR="00882801" w:rsidRDefault="00102038">
            <w:pPr>
              <w:jc w:val="center"/>
              <w:pPrChange w:id="134" w:author="Diana Villarreal" w:date="2024-01-17T09:25:00Z">
                <w:pPr/>
              </w:pPrChange>
            </w:pPr>
            <w:ins w:id="135" w:author="Drace Pantalion" w:date="2021-04-28T11:20:00Z">
              <w:r>
                <w:t>04/28/2021</w:t>
              </w:r>
            </w:ins>
          </w:p>
        </w:tc>
        <w:tc>
          <w:tcPr>
            <w:tcW w:w="1170" w:type="dxa"/>
            <w:tcPrChange w:id="136" w:author="Diana Villarreal" w:date="2024-01-17T09:27:00Z">
              <w:tcPr>
                <w:tcW w:w="1255" w:type="dxa"/>
                <w:gridSpan w:val="3"/>
              </w:tcPr>
            </w:tcPrChange>
          </w:tcPr>
          <w:p w14:paraId="495C614A" w14:textId="77777777" w:rsidR="00882801" w:rsidRDefault="00102038">
            <w:pPr>
              <w:jc w:val="center"/>
              <w:pPrChange w:id="137" w:author="Drace Pantalion" w:date="2021-04-28T11:20:00Z">
                <w:pPr/>
              </w:pPrChange>
            </w:pPr>
            <w:ins w:id="138" w:author="Drace Pantalion" w:date="2021-04-28T11:20:00Z">
              <w:r>
                <w:t>B</w:t>
              </w:r>
            </w:ins>
          </w:p>
        </w:tc>
        <w:tc>
          <w:tcPr>
            <w:tcW w:w="1620" w:type="dxa"/>
            <w:tcPrChange w:id="139" w:author="Diana Villarreal" w:date="2024-01-17T09:27:00Z">
              <w:tcPr>
                <w:tcW w:w="1601" w:type="dxa"/>
                <w:gridSpan w:val="3"/>
              </w:tcPr>
            </w:tcPrChange>
          </w:tcPr>
          <w:p w14:paraId="780D2EB1" w14:textId="77777777" w:rsidR="00882801" w:rsidRDefault="00102038">
            <w:pPr>
              <w:jc w:val="left"/>
              <w:pPrChange w:id="140" w:author="Diana Villarreal" w:date="2024-01-17T09:26:00Z">
                <w:pPr/>
              </w:pPrChange>
            </w:pPr>
            <w:ins w:id="141" w:author="Drace Pantalion" w:date="2021-04-28T11:20:00Z">
              <w:r>
                <w:t>D. Pantalion</w:t>
              </w:r>
            </w:ins>
          </w:p>
        </w:tc>
        <w:tc>
          <w:tcPr>
            <w:tcW w:w="4808" w:type="dxa"/>
            <w:tcPrChange w:id="142" w:author="Diana Villarreal" w:date="2024-01-17T09:27:00Z">
              <w:tcPr>
                <w:tcW w:w="4582" w:type="dxa"/>
              </w:tcPr>
            </w:tcPrChange>
          </w:tcPr>
          <w:p w14:paraId="2CC54233" w14:textId="77777777" w:rsidR="00882801" w:rsidRDefault="00102038" w:rsidP="00EA6852">
            <w:ins w:id="143" w:author="Drace Pantalion" w:date="2021-04-28T11:20:00Z">
              <w:r>
                <w:t>Add FPGA PN and OV/UV Checking</w:t>
              </w:r>
            </w:ins>
          </w:p>
        </w:tc>
      </w:tr>
      <w:tr w:rsidR="007647B2" w:rsidRPr="005B0E27" w14:paraId="5B8C4BBF" w14:textId="77777777" w:rsidTr="007647B2">
        <w:tblPrEx>
          <w:tblPrExChange w:id="144" w:author="Diana Villarreal" w:date="2024-01-17T09:27:00Z">
            <w:tblPrEx>
              <w:tblW w:w="9015" w:type="dxa"/>
            </w:tblPrEx>
          </w:tblPrExChange>
        </w:tblPrEx>
        <w:trPr>
          <w:trHeight w:val="715"/>
          <w:trPrChange w:id="145" w:author="Diana Villarreal" w:date="2024-01-17T09:27:00Z">
            <w:trPr>
              <w:trHeight w:val="715"/>
            </w:trPr>
          </w:trPrChange>
        </w:trPr>
        <w:tc>
          <w:tcPr>
            <w:tcW w:w="1417" w:type="dxa"/>
            <w:tcPrChange w:id="146" w:author="Diana Villarreal" w:date="2024-01-17T09:27:00Z">
              <w:tcPr>
                <w:tcW w:w="1417" w:type="dxa"/>
              </w:tcPr>
            </w:tcPrChange>
          </w:tcPr>
          <w:p w14:paraId="00859AB9" w14:textId="02D518F3" w:rsidR="00A23B6C" w:rsidRDefault="001571D9">
            <w:pPr>
              <w:jc w:val="center"/>
              <w:pPrChange w:id="147" w:author="Diana Villarreal" w:date="2024-01-17T09:25:00Z">
                <w:pPr/>
              </w:pPrChange>
            </w:pPr>
            <w:ins w:id="148" w:author="Nishan Shrestha" w:date="2023-06-28T15:24:00Z">
              <w:r>
                <w:t>06/28/2023</w:t>
              </w:r>
            </w:ins>
          </w:p>
        </w:tc>
        <w:tc>
          <w:tcPr>
            <w:tcW w:w="1170" w:type="dxa"/>
            <w:tcPrChange w:id="149" w:author="Diana Villarreal" w:date="2024-01-17T09:27:00Z">
              <w:tcPr>
                <w:tcW w:w="1170" w:type="dxa"/>
                <w:gridSpan w:val="2"/>
              </w:tcPr>
            </w:tcPrChange>
          </w:tcPr>
          <w:p w14:paraId="208D6B6C" w14:textId="0616C5E8" w:rsidR="00A23B6C" w:rsidRDefault="001571D9">
            <w:pPr>
              <w:jc w:val="center"/>
              <w:pPrChange w:id="150" w:author="Nishan Shrestha" w:date="2023-06-28T15:24:00Z">
                <w:pPr/>
              </w:pPrChange>
            </w:pPr>
            <w:ins w:id="151" w:author="Nishan Shrestha" w:date="2023-06-28T15:24:00Z">
              <w:r>
                <w:t>C</w:t>
              </w:r>
            </w:ins>
          </w:p>
        </w:tc>
        <w:tc>
          <w:tcPr>
            <w:tcW w:w="1620" w:type="dxa"/>
            <w:tcPrChange w:id="152" w:author="Diana Villarreal" w:date="2024-01-17T09:27:00Z">
              <w:tcPr>
                <w:tcW w:w="2160" w:type="dxa"/>
                <w:gridSpan w:val="3"/>
              </w:tcPr>
            </w:tcPrChange>
          </w:tcPr>
          <w:p w14:paraId="6C5EDB42" w14:textId="009D6DC4" w:rsidR="00A23B6C" w:rsidRDefault="001571D9">
            <w:pPr>
              <w:jc w:val="left"/>
              <w:pPrChange w:id="153" w:author="Diana Villarreal" w:date="2024-01-17T09:26:00Z">
                <w:pPr/>
              </w:pPrChange>
            </w:pPr>
            <w:ins w:id="154" w:author="Nishan Shrestha" w:date="2023-06-28T15:24:00Z">
              <w:r>
                <w:t>N. Shrestha</w:t>
              </w:r>
            </w:ins>
          </w:p>
        </w:tc>
        <w:tc>
          <w:tcPr>
            <w:tcW w:w="4808" w:type="dxa"/>
            <w:tcPrChange w:id="155" w:author="Diana Villarreal" w:date="2024-01-17T09:27:00Z">
              <w:tcPr>
                <w:tcW w:w="4268" w:type="dxa"/>
                <w:gridSpan w:val="4"/>
              </w:tcPr>
            </w:tcPrChange>
          </w:tcPr>
          <w:p w14:paraId="40AEB089" w14:textId="520831CE" w:rsidR="00A445C1" w:rsidRPr="005B0E27" w:rsidRDefault="00504A84" w:rsidP="00EA6852">
            <w:pPr>
              <w:rPr>
                <w:ins w:id="156" w:author="Nishan Shrestha" w:date="2023-06-28T15:37:00Z"/>
              </w:rPr>
            </w:pPr>
            <w:ins w:id="157" w:author="Nishan Shrestha" w:date="2023-06-28T15:37:00Z">
              <w:r w:rsidRPr="005B0E27">
                <w:t>Add master si</w:t>
              </w:r>
              <w:r>
                <w:t>de validation for slave firmware</w:t>
              </w:r>
            </w:ins>
          </w:p>
          <w:p w14:paraId="7C4A0BF6" w14:textId="0620976E" w:rsidR="00A23B6C" w:rsidRPr="005B0E27" w:rsidRDefault="00A445C1" w:rsidP="00EA6852">
            <w:pPr>
              <w:rPr>
                <w:ins w:id="158" w:author="Nishan Shrestha" w:date="2023-06-28T16:03:00Z"/>
                <w:lang w:val="fr-FR"/>
                <w:rPrChange w:id="159" w:author="Nishan Shrestha" w:date="2023-07-03T16:53:00Z">
                  <w:rPr>
                    <w:ins w:id="160" w:author="Nishan Shrestha" w:date="2023-06-28T16:03:00Z"/>
                  </w:rPr>
                </w:rPrChange>
              </w:rPr>
            </w:pPr>
            <w:ins w:id="161" w:author="Nishan Shrestha" w:date="2023-06-28T15:37:00Z">
              <w:r w:rsidRPr="005B0E27">
                <w:rPr>
                  <w:lang w:val="fr-FR"/>
                  <w:rPrChange w:id="162" w:author="Nishan Shrestha" w:date="2023-07-03T16:53:00Z">
                    <w:rPr/>
                  </w:rPrChange>
                </w:rPr>
                <w:t>Add</w:t>
              </w:r>
              <w:r w:rsidR="00504A84" w:rsidRPr="005B0E27">
                <w:rPr>
                  <w:lang w:val="fr-FR"/>
                  <w:rPrChange w:id="163" w:author="Nishan Shrestha" w:date="2023-07-03T16:53:00Z">
                    <w:rPr/>
                  </w:rPrChange>
                </w:rPr>
                <w:t xml:space="preserve"> </w:t>
              </w:r>
              <w:r w:rsidRPr="005B0E27">
                <w:rPr>
                  <w:lang w:val="fr-FR"/>
                  <w:rPrChange w:id="164" w:author="Nishan Shrestha" w:date="2023-07-03T16:53:00Z">
                    <w:rPr/>
                  </w:rPrChange>
                </w:rPr>
                <w:t>application files validation</w:t>
              </w:r>
            </w:ins>
          </w:p>
          <w:p w14:paraId="0E0E7432" w14:textId="3CE6C616" w:rsidR="001D2387" w:rsidRPr="005B0E27" w:rsidRDefault="001D2387" w:rsidP="00EA6852">
            <w:pPr>
              <w:rPr>
                <w:lang w:val="fr-FR"/>
                <w:rPrChange w:id="165" w:author="Nishan Shrestha" w:date="2023-07-03T16:53:00Z">
                  <w:rPr/>
                </w:rPrChange>
              </w:rPr>
            </w:pPr>
          </w:p>
        </w:tc>
      </w:tr>
      <w:tr w:rsidR="001A66CC" w:rsidRPr="005B0E27" w14:paraId="2543B75F" w14:textId="77777777" w:rsidTr="007647B2">
        <w:trPr>
          <w:trHeight w:val="552"/>
          <w:ins w:id="166" w:author="Nishan Shrestha" w:date="2023-12-11T11:58:00Z"/>
          <w:trPrChange w:id="167" w:author="Diana Villarreal" w:date="2024-01-17T09:27:00Z">
            <w:trPr>
              <w:gridAfter w:val="0"/>
              <w:trHeight w:val="683"/>
            </w:trPr>
          </w:trPrChange>
        </w:trPr>
        <w:tc>
          <w:tcPr>
            <w:tcW w:w="1417" w:type="dxa"/>
            <w:tcPrChange w:id="168" w:author="Diana Villarreal" w:date="2024-01-17T09:27:00Z">
              <w:tcPr>
                <w:tcW w:w="1430" w:type="dxa"/>
              </w:tcPr>
            </w:tcPrChange>
          </w:tcPr>
          <w:p w14:paraId="3F1D8D9B" w14:textId="1C0271FC" w:rsidR="001A66CC" w:rsidRDefault="0037617A">
            <w:pPr>
              <w:jc w:val="center"/>
              <w:rPr>
                <w:ins w:id="169" w:author="Nishan Shrestha" w:date="2023-12-11T11:58:00Z"/>
              </w:rPr>
              <w:pPrChange w:id="170" w:author="Diana Villarreal" w:date="2024-01-17T09:25:00Z">
                <w:pPr/>
              </w:pPrChange>
            </w:pPr>
            <w:ins w:id="171" w:author="Diana Villarreal" w:date="2024-01-15T15:52:00Z">
              <w:r>
                <w:t>01/15</w:t>
              </w:r>
            </w:ins>
            <w:ins w:id="172" w:author="Diana Villarreal" w:date="2024-01-15T15:53:00Z">
              <w:r>
                <w:t>/2024</w:t>
              </w:r>
            </w:ins>
            <w:ins w:id="173" w:author="Nishan Shrestha" w:date="2023-12-11T11:58:00Z">
              <w:del w:id="174" w:author="Diana Villarreal" w:date="2024-01-15T15:52:00Z">
                <w:r w:rsidR="001A66CC" w:rsidDel="0037617A">
                  <w:delText>12/11/2023</w:delText>
                </w:r>
              </w:del>
            </w:ins>
          </w:p>
        </w:tc>
        <w:tc>
          <w:tcPr>
            <w:tcW w:w="1170" w:type="dxa"/>
            <w:tcPrChange w:id="175" w:author="Diana Villarreal" w:date="2024-01-17T09:27:00Z">
              <w:tcPr>
                <w:tcW w:w="1255" w:type="dxa"/>
              </w:tcPr>
            </w:tcPrChange>
          </w:tcPr>
          <w:p w14:paraId="6BCE56D0" w14:textId="310A9FFE" w:rsidR="001A66CC" w:rsidRDefault="001A66CC">
            <w:pPr>
              <w:jc w:val="center"/>
              <w:rPr>
                <w:ins w:id="176" w:author="Nishan Shrestha" w:date="2023-12-11T11:58:00Z"/>
              </w:rPr>
            </w:pPr>
            <w:ins w:id="177" w:author="Nishan Shrestha" w:date="2023-12-11T11:58:00Z">
              <w:r>
                <w:t>D</w:t>
              </w:r>
            </w:ins>
          </w:p>
        </w:tc>
        <w:tc>
          <w:tcPr>
            <w:tcW w:w="1620" w:type="dxa"/>
            <w:tcPrChange w:id="178" w:author="Diana Villarreal" w:date="2024-01-17T09:27:00Z">
              <w:tcPr>
                <w:tcW w:w="1601" w:type="dxa"/>
              </w:tcPr>
            </w:tcPrChange>
          </w:tcPr>
          <w:p w14:paraId="65E54BCB" w14:textId="2827A032" w:rsidR="001A66CC" w:rsidRDefault="001A66CC" w:rsidP="00EA6852">
            <w:pPr>
              <w:rPr>
                <w:ins w:id="179" w:author="Nishan Shrestha" w:date="2023-12-11T11:58:00Z"/>
              </w:rPr>
            </w:pPr>
            <w:ins w:id="180" w:author="Nishan Shrestha" w:date="2023-12-11T11:58:00Z">
              <w:r>
                <w:t>N.Shrestha</w:t>
              </w:r>
            </w:ins>
          </w:p>
        </w:tc>
        <w:tc>
          <w:tcPr>
            <w:tcW w:w="4807" w:type="dxa"/>
            <w:tcPrChange w:id="181" w:author="Diana Villarreal" w:date="2024-01-17T09:27:00Z">
              <w:tcPr>
                <w:tcW w:w="4582" w:type="dxa"/>
                <w:gridSpan w:val="2"/>
              </w:tcPr>
            </w:tcPrChange>
          </w:tcPr>
          <w:p w14:paraId="289989AF" w14:textId="1004EBF2" w:rsidR="001A66CC" w:rsidRPr="005B0E27" w:rsidRDefault="001A66CC" w:rsidP="00EA6852">
            <w:pPr>
              <w:rPr>
                <w:ins w:id="182" w:author="Nishan Shrestha" w:date="2023-12-11T11:58:00Z"/>
              </w:rPr>
            </w:pPr>
            <w:ins w:id="183" w:author="Nishan Shrestha" w:date="2023-12-11T11:58:00Z">
              <w:r>
                <w:t>Added Redundancy requirement</w:t>
              </w:r>
            </w:ins>
            <w:ins w:id="184" w:author="Nishan Shrestha" w:date="2023-12-14T15:31:00Z">
              <w:r w:rsidR="00F74F64">
                <w:t>s (</w:t>
              </w:r>
              <w:bookmarkStart w:id="185" w:name="_Hlk156226430"/>
              <w:r w:rsidR="00F74F64">
                <w:t>CR2023-0175)</w:t>
              </w:r>
            </w:ins>
            <w:bookmarkEnd w:id="185"/>
          </w:p>
        </w:tc>
      </w:tr>
      <w:tr w:rsidR="00841782" w:rsidRPr="005B0E27" w14:paraId="275030B2" w14:textId="77777777" w:rsidTr="007647B2">
        <w:trPr>
          <w:trHeight w:val="552"/>
          <w:ins w:id="186" w:author="Nishan Shrestha" w:date="2024-04-25T13:20:00Z"/>
        </w:trPr>
        <w:tc>
          <w:tcPr>
            <w:tcW w:w="1417" w:type="dxa"/>
          </w:tcPr>
          <w:p w14:paraId="3DF8AB70" w14:textId="42AFFD75" w:rsidR="00841782" w:rsidRDefault="00841782">
            <w:pPr>
              <w:jc w:val="center"/>
              <w:rPr>
                <w:ins w:id="187" w:author="Nishan Shrestha" w:date="2024-04-25T13:20:00Z"/>
              </w:rPr>
            </w:pPr>
            <w:ins w:id="188" w:author="Nishan Shrestha" w:date="2024-04-25T13:20:00Z">
              <w:r>
                <w:t>04/25/2024</w:t>
              </w:r>
            </w:ins>
          </w:p>
        </w:tc>
        <w:tc>
          <w:tcPr>
            <w:tcW w:w="1170" w:type="dxa"/>
          </w:tcPr>
          <w:p w14:paraId="07D5BDA2" w14:textId="2B93182E" w:rsidR="00841782" w:rsidRDefault="00FE1C71">
            <w:pPr>
              <w:jc w:val="center"/>
              <w:rPr>
                <w:ins w:id="189" w:author="Nishan Shrestha" w:date="2024-04-25T13:20:00Z"/>
              </w:rPr>
            </w:pPr>
            <w:ins w:id="190" w:author="Nishan Shrestha" w:date="2024-04-26T15:13:00Z">
              <w:r>
                <w:t>E</w:t>
              </w:r>
            </w:ins>
          </w:p>
        </w:tc>
        <w:tc>
          <w:tcPr>
            <w:tcW w:w="1620" w:type="dxa"/>
          </w:tcPr>
          <w:p w14:paraId="2DD8B071" w14:textId="585E560A" w:rsidR="00841782" w:rsidRDefault="00FE1C71" w:rsidP="00EA6852">
            <w:pPr>
              <w:rPr>
                <w:ins w:id="191" w:author="Nishan Shrestha" w:date="2024-04-25T13:20:00Z"/>
              </w:rPr>
            </w:pPr>
            <w:ins w:id="192" w:author="Nishan Shrestha" w:date="2024-04-26T15:13:00Z">
              <w:r>
                <w:t>N.Shrestha</w:t>
              </w:r>
            </w:ins>
          </w:p>
        </w:tc>
        <w:tc>
          <w:tcPr>
            <w:tcW w:w="4807" w:type="dxa"/>
          </w:tcPr>
          <w:p w14:paraId="6CF5A88E" w14:textId="37720C7B" w:rsidR="00841782" w:rsidRDefault="00FE1C71" w:rsidP="00EA6852">
            <w:pPr>
              <w:rPr>
                <w:ins w:id="193" w:author="Nishan Shrestha" w:date="2024-04-25T13:20:00Z"/>
              </w:rPr>
            </w:pPr>
            <w:ins w:id="194" w:author="Nishan Shrestha" w:date="2024-04-26T15:12:00Z">
              <w:r>
                <w:t>Added</w:t>
              </w:r>
            </w:ins>
            <w:ins w:id="195" w:author="Nishan Shrestha" w:date="2024-04-26T15:22:00Z">
              <w:r>
                <w:t xml:space="preserve"> </w:t>
              </w:r>
              <w:r w:rsidRPr="00FE1C71">
                <w:t>requirements for</w:t>
              </w:r>
            </w:ins>
            <w:ins w:id="196" w:author="Nishan Shrestha" w:date="2024-04-26T15:12:00Z">
              <w:r>
                <w:t xml:space="preserve"> </w:t>
              </w:r>
            </w:ins>
            <w:ins w:id="197" w:author="Nishan Shrestha" w:date="2024-04-26T15:13:00Z">
              <w:r>
                <w:t>controller diagnostics</w:t>
              </w:r>
            </w:ins>
            <w:ins w:id="198" w:author="Nishan Shrestha" w:date="2024-04-26T17:03:00Z">
              <w:r w:rsidR="00BD26A8">
                <w:t xml:space="preserve">, </w:t>
              </w:r>
            </w:ins>
            <w:ins w:id="199" w:author="Nishan Shrestha" w:date="2024-04-26T15:22:00Z">
              <w:r>
                <w:t>C-link ethernet status</w:t>
              </w:r>
            </w:ins>
            <w:ins w:id="200" w:author="Nishan Shrestha" w:date="2024-04-26T17:03:00Z">
              <w:r w:rsidR="00BD26A8">
                <w:t>, packet data format</w:t>
              </w:r>
            </w:ins>
            <w:ins w:id="201" w:author="Nishan Shrestha" w:date="2024-05-13T14:08:00Z">
              <w:r w:rsidR="005A6EEA">
                <w:t>…</w:t>
              </w:r>
            </w:ins>
          </w:p>
        </w:tc>
      </w:tr>
    </w:tbl>
    <w:p w14:paraId="599D90DF" w14:textId="1D3AA5EB" w:rsidR="00882801" w:rsidDel="00C07CD2" w:rsidRDefault="00882801">
      <w:pPr>
        <w:jc w:val="center"/>
        <w:rPr>
          <w:del w:id="202" w:author="Nishan Shrestha" w:date="2023-12-14T11:35:00Z"/>
          <w:spacing w:val="-3"/>
          <w:lang w:val="fr-FR"/>
        </w:rPr>
      </w:pPr>
    </w:p>
    <w:p w14:paraId="5D66B78D" w14:textId="77777777" w:rsidR="00C07CD2" w:rsidRDefault="00C07CD2" w:rsidP="00882801">
      <w:pPr>
        <w:suppressAutoHyphens/>
        <w:rPr>
          <w:ins w:id="203" w:author="Nishan Shrestha" w:date="2024-04-25T12:41:00Z"/>
          <w:spacing w:val="-3"/>
          <w:lang w:val="fr-FR"/>
        </w:rPr>
      </w:pPr>
    </w:p>
    <w:p w14:paraId="0CCBA603" w14:textId="2563A942" w:rsidR="00882801" w:rsidRPr="005B0E27" w:rsidDel="00FE1C71" w:rsidRDefault="00882801">
      <w:pPr>
        <w:jc w:val="center"/>
        <w:rPr>
          <w:del w:id="204" w:author="Nishan Shrestha" w:date="2024-04-26T15:23:00Z"/>
          <w:b/>
          <w:bCs/>
          <w:lang w:val="fr-FR"/>
          <w:rPrChange w:id="205" w:author="Nishan Shrestha" w:date="2023-07-03T16:53:00Z">
            <w:rPr>
              <w:del w:id="206" w:author="Nishan Shrestha" w:date="2024-04-26T15:23:00Z"/>
              <w:b/>
              <w:bCs/>
            </w:rPr>
          </w:rPrChange>
        </w:rPr>
      </w:pPr>
    </w:p>
    <w:p w14:paraId="392D79B7" w14:textId="77777777" w:rsidR="00FE1C71" w:rsidRDefault="00FE1C71">
      <w:pPr>
        <w:jc w:val="center"/>
        <w:rPr>
          <w:ins w:id="207" w:author="Nishan Shrestha" w:date="2024-04-26T15:23:00Z"/>
          <w:b/>
          <w:bCs/>
        </w:rPr>
      </w:pPr>
    </w:p>
    <w:p w14:paraId="7BAC8340" w14:textId="5B85DAF3" w:rsidR="00EA6852" w:rsidRDefault="00EA6852">
      <w:pPr>
        <w:jc w:val="center"/>
        <w:rPr>
          <w:ins w:id="208" w:author="Nishan Shrestha" w:date="2023-12-14T09:00:00Z"/>
          <w:b/>
          <w:bCs/>
        </w:rPr>
      </w:pPr>
      <w:r>
        <w:rPr>
          <w:b/>
          <w:bCs/>
        </w:rPr>
        <w:t>Table of Contents</w:t>
      </w:r>
    </w:p>
    <w:p w14:paraId="42BD4EB8" w14:textId="77777777" w:rsidR="00200632" w:rsidRDefault="00200632">
      <w:pPr>
        <w:jc w:val="center"/>
        <w:rPr>
          <w:b/>
          <w:bCs/>
        </w:rPr>
      </w:pPr>
    </w:p>
    <w:sdt>
      <w:sdtPr>
        <w:id w:val="-851097038"/>
        <w:docPartObj>
          <w:docPartGallery w:val="Table of Contents"/>
          <w:docPartUnique/>
        </w:docPartObj>
      </w:sdtPr>
      <w:sdtEndPr>
        <w:rPr>
          <w:b/>
          <w:bCs/>
          <w:noProof/>
        </w:rPr>
      </w:sdtEndPr>
      <w:sdtContent>
        <w:p w14:paraId="0B462FCC" w14:textId="3B724665" w:rsidR="00BC57E8" w:rsidRDefault="00BC57E8">
          <w:pPr>
            <w:rPr>
              <w:ins w:id="209" w:author="Nishan Shrestha" w:date="2023-12-14T11:32:00Z"/>
            </w:rPr>
            <w:pPrChange w:id="210" w:author="Nishan Shrestha" w:date="2023-12-14T11:32:00Z">
              <w:pPr>
                <w:ind w:firstLine="400"/>
              </w:pPr>
            </w:pPrChange>
          </w:pPr>
          <w:del w:id="211" w:author="Nishan Shrestha" w:date="2023-12-14T11:30:00Z">
            <w:r w:rsidDel="00A275B5">
              <w:delText>Contents</w:delText>
            </w:r>
          </w:del>
          <w:ins w:id="212" w:author="Nishan Shrestha" w:date="2023-12-14T11:32:00Z">
            <w:r w:rsidR="001B756D">
              <w:t>Section</w:t>
            </w:r>
          </w:ins>
          <w:ins w:id="213" w:author="Nishan Shrestha" w:date="2023-12-14T11:31:00Z">
            <w:r w:rsidR="00A275B5">
              <w:tab/>
            </w:r>
            <w:r w:rsidR="00A275B5">
              <w:tab/>
            </w:r>
            <w:r w:rsidR="00A275B5">
              <w:tab/>
            </w:r>
          </w:ins>
          <w:ins w:id="214" w:author="Nishan Shrestha" w:date="2023-12-14T11:32:00Z">
            <w:r w:rsidR="001B756D">
              <w:tab/>
            </w:r>
            <w:r w:rsidR="001B756D">
              <w:tab/>
            </w:r>
          </w:ins>
          <w:ins w:id="215" w:author="Nishan Shrestha" w:date="2023-12-14T11:33:00Z">
            <w:r w:rsidR="001B756D">
              <w:tab/>
            </w:r>
          </w:ins>
          <w:ins w:id="216" w:author="Nishan Shrestha" w:date="2023-12-14T11:31:00Z">
            <w:r w:rsidR="00A275B5">
              <w:t>Title</w:t>
            </w:r>
            <w:r w:rsidR="00A275B5">
              <w:tab/>
            </w:r>
            <w:r w:rsidR="00A275B5">
              <w:tab/>
            </w:r>
            <w:r w:rsidR="00A275B5">
              <w:tab/>
            </w:r>
            <w:r w:rsidR="00A275B5">
              <w:tab/>
            </w:r>
            <w:r w:rsidR="00A275B5">
              <w:tab/>
              <w:t xml:space="preserve">    Page</w:t>
            </w:r>
          </w:ins>
        </w:p>
        <w:p w14:paraId="359EBB6F" w14:textId="77777777" w:rsidR="00A275B5" w:rsidRDefault="00A275B5" w:rsidP="00417906">
          <w:pPr>
            <w:ind w:firstLine="400"/>
          </w:pPr>
        </w:p>
        <w:p w14:paraId="6DAE753C" w14:textId="3B057956" w:rsidR="004F2705" w:rsidRPr="00B52E67" w:rsidRDefault="00BC57E8">
          <w:pPr>
            <w:pStyle w:val="TOC3"/>
            <w:rPr>
              <w:ins w:id="217" w:author="Nishan Shrestha" w:date="2024-04-29T15:09:00Z"/>
              <w:rFonts w:asciiTheme="minorHAnsi" w:eastAsiaTheme="minorEastAsia" w:hAnsiTheme="minorHAnsi" w:cstheme="minorBidi"/>
              <w:noProof/>
              <w:kern w:val="2"/>
              <w:sz w:val="22"/>
              <w:szCs w:val="22"/>
            </w:rPr>
            <w:pPrChange w:id="218" w:author="Nishan Shrestha" w:date="2024-04-29T15:09:00Z">
              <w:pPr>
                <w:pStyle w:val="TOC1"/>
              </w:pPr>
            </w:pPrChange>
          </w:pPr>
          <w:r>
            <w:fldChar w:fldCharType="begin"/>
          </w:r>
          <w:r>
            <w:instrText xml:space="preserve"> TOC \o "1-3" \h \z \u </w:instrText>
          </w:r>
          <w:r>
            <w:fldChar w:fldCharType="separate"/>
          </w:r>
          <w:ins w:id="219" w:author="Nishan Shrestha" w:date="2024-04-29T15:09:00Z">
            <w:r w:rsidR="004F2705" w:rsidRPr="00BA387E">
              <w:rPr>
                <w:rStyle w:val="Hyperlink"/>
                <w:noProof/>
              </w:rPr>
              <w:fldChar w:fldCharType="begin"/>
            </w:r>
            <w:r w:rsidR="004F2705" w:rsidRPr="00BA387E">
              <w:rPr>
                <w:rStyle w:val="Hyperlink"/>
                <w:noProof/>
              </w:rPr>
              <w:instrText xml:space="preserve"> </w:instrText>
            </w:r>
            <w:r w:rsidR="004F2705">
              <w:rPr>
                <w:noProof/>
              </w:rPr>
              <w:instrText>HYPERLINK \l "_Toc165295776"</w:instrText>
            </w:r>
            <w:r w:rsidR="004F2705" w:rsidRPr="00BA387E">
              <w:rPr>
                <w:rStyle w:val="Hyperlink"/>
                <w:noProof/>
              </w:rPr>
              <w:instrText xml:space="preserve"> </w:instrText>
            </w:r>
            <w:r w:rsidR="004F2705" w:rsidRPr="00BA387E">
              <w:rPr>
                <w:rStyle w:val="Hyperlink"/>
                <w:noProof/>
              </w:rPr>
            </w:r>
            <w:r w:rsidR="004F2705" w:rsidRPr="00BA387E">
              <w:rPr>
                <w:rStyle w:val="Hyperlink"/>
                <w:noProof/>
              </w:rPr>
              <w:fldChar w:fldCharType="separate"/>
            </w:r>
            <w:r w:rsidR="004F2705" w:rsidRPr="00BA387E">
              <w:rPr>
                <w:rStyle w:val="Hyperlink"/>
                <w:noProof/>
              </w:rPr>
              <w:t>1.</w:t>
            </w:r>
            <w:r w:rsidR="004F2705" w:rsidRPr="00B52E67">
              <w:rPr>
                <w:rFonts w:asciiTheme="minorHAnsi" w:eastAsiaTheme="minorEastAsia" w:hAnsiTheme="minorHAnsi" w:cstheme="minorBidi"/>
                <w:noProof/>
                <w:kern w:val="2"/>
                <w:sz w:val="22"/>
                <w:szCs w:val="22"/>
              </w:rPr>
              <w:tab/>
            </w:r>
            <w:r w:rsidR="004F2705" w:rsidRPr="00BA387E">
              <w:rPr>
                <w:rStyle w:val="Hyperlink"/>
                <w:noProof/>
              </w:rPr>
              <w:t>Introduction</w:t>
            </w:r>
            <w:r w:rsidR="004F2705">
              <w:rPr>
                <w:noProof/>
                <w:webHidden/>
              </w:rPr>
              <w:tab/>
            </w:r>
            <w:r w:rsidR="004F2705">
              <w:rPr>
                <w:noProof/>
                <w:webHidden/>
              </w:rPr>
              <w:fldChar w:fldCharType="begin"/>
            </w:r>
            <w:r w:rsidR="004F2705">
              <w:rPr>
                <w:noProof/>
                <w:webHidden/>
              </w:rPr>
              <w:instrText xml:space="preserve"> PAGEREF _Toc165295776 \h </w:instrText>
            </w:r>
          </w:ins>
          <w:r w:rsidR="004F2705">
            <w:rPr>
              <w:noProof/>
              <w:webHidden/>
            </w:rPr>
          </w:r>
          <w:r w:rsidR="004F2705">
            <w:rPr>
              <w:noProof/>
              <w:webHidden/>
            </w:rPr>
            <w:fldChar w:fldCharType="separate"/>
          </w:r>
          <w:ins w:id="220" w:author="Nishan Shrestha" w:date="2024-05-09T12:53:00Z">
            <w:r w:rsidR="00307C3B">
              <w:rPr>
                <w:noProof/>
                <w:webHidden/>
              </w:rPr>
              <w:t>4</w:t>
            </w:r>
          </w:ins>
          <w:ins w:id="221" w:author="Nishan Shrestha" w:date="2024-04-29T15:09:00Z">
            <w:r w:rsidR="004F2705">
              <w:rPr>
                <w:noProof/>
                <w:webHidden/>
              </w:rPr>
              <w:fldChar w:fldCharType="end"/>
            </w:r>
            <w:r w:rsidR="004F2705" w:rsidRPr="00BA387E">
              <w:rPr>
                <w:rStyle w:val="Hyperlink"/>
                <w:noProof/>
              </w:rPr>
              <w:fldChar w:fldCharType="end"/>
            </w:r>
          </w:ins>
        </w:p>
        <w:p w14:paraId="58D474BC" w14:textId="1324D369" w:rsidR="004F2705" w:rsidRPr="00B52E67" w:rsidRDefault="004F2705">
          <w:pPr>
            <w:pStyle w:val="TOC2"/>
            <w:tabs>
              <w:tab w:val="left" w:pos="800"/>
              <w:tab w:val="right" w:leader="dot" w:pos="8630"/>
            </w:tabs>
            <w:rPr>
              <w:ins w:id="222" w:author="Nishan Shrestha" w:date="2024-04-29T15:09:00Z"/>
              <w:rFonts w:asciiTheme="minorHAnsi" w:eastAsiaTheme="minorEastAsia" w:hAnsiTheme="minorHAnsi" w:cstheme="minorBidi"/>
              <w:noProof/>
              <w:kern w:val="2"/>
              <w:sz w:val="22"/>
              <w:szCs w:val="22"/>
            </w:rPr>
          </w:pPr>
          <w:ins w:id="22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1.1</w:t>
            </w:r>
            <w:r w:rsidRPr="00B52E67">
              <w:rPr>
                <w:rFonts w:asciiTheme="minorHAnsi" w:eastAsiaTheme="minorEastAsia" w:hAnsiTheme="minorHAnsi" w:cstheme="minorBidi"/>
                <w:noProof/>
                <w:kern w:val="2"/>
                <w:sz w:val="22"/>
                <w:szCs w:val="22"/>
              </w:rPr>
              <w:tab/>
            </w:r>
            <w:r w:rsidRPr="00BA387E">
              <w:rPr>
                <w:rStyle w:val="Hyperlink"/>
                <w:noProof/>
              </w:rPr>
              <w:t>Purpose of the Document</w:t>
            </w:r>
            <w:r>
              <w:rPr>
                <w:noProof/>
                <w:webHidden/>
              </w:rPr>
              <w:tab/>
            </w:r>
            <w:r>
              <w:rPr>
                <w:noProof/>
                <w:webHidden/>
              </w:rPr>
              <w:fldChar w:fldCharType="begin"/>
            </w:r>
            <w:r>
              <w:rPr>
                <w:noProof/>
                <w:webHidden/>
              </w:rPr>
              <w:instrText xml:space="preserve"> PAGEREF _Toc165295777 \h </w:instrText>
            </w:r>
          </w:ins>
          <w:r>
            <w:rPr>
              <w:noProof/>
              <w:webHidden/>
            </w:rPr>
          </w:r>
          <w:r>
            <w:rPr>
              <w:noProof/>
              <w:webHidden/>
            </w:rPr>
            <w:fldChar w:fldCharType="separate"/>
          </w:r>
          <w:ins w:id="224" w:author="Nishan Shrestha" w:date="2024-05-09T12:53:00Z">
            <w:r w:rsidR="00307C3B">
              <w:rPr>
                <w:noProof/>
                <w:webHidden/>
              </w:rPr>
              <w:t>4</w:t>
            </w:r>
          </w:ins>
          <w:ins w:id="225" w:author="Nishan Shrestha" w:date="2024-04-29T15:09:00Z">
            <w:r>
              <w:rPr>
                <w:noProof/>
                <w:webHidden/>
              </w:rPr>
              <w:fldChar w:fldCharType="end"/>
            </w:r>
            <w:r w:rsidRPr="00BA387E">
              <w:rPr>
                <w:rStyle w:val="Hyperlink"/>
                <w:noProof/>
              </w:rPr>
              <w:fldChar w:fldCharType="end"/>
            </w:r>
          </w:ins>
        </w:p>
        <w:p w14:paraId="698F268A" w14:textId="54FF1CC4" w:rsidR="004F2705" w:rsidRPr="00B52E67" w:rsidRDefault="004F2705">
          <w:pPr>
            <w:pStyle w:val="TOC2"/>
            <w:tabs>
              <w:tab w:val="left" w:pos="800"/>
              <w:tab w:val="right" w:leader="dot" w:pos="8630"/>
            </w:tabs>
            <w:rPr>
              <w:ins w:id="226" w:author="Nishan Shrestha" w:date="2024-04-29T15:09:00Z"/>
              <w:rFonts w:asciiTheme="minorHAnsi" w:eastAsiaTheme="minorEastAsia" w:hAnsiTheme="minorHAnsi" w:cstheme="minorBidi"/>
              <w:noProof/>
              <w:kern w:val="2"/>
              <w:sz w:val="22"/>
              <w:szCs w:val="22"/>
            </w:rPr>
          </w:pPr>
          <w:ins w:id="22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1.2</w:t>
            </w:r>
            <w:r w:rsidRPr="00B52E67">
              <w:rPr>
                <w:rFonts w:asciiTheme="minorHAnsi" w:eastAsiaTheme="minorEastAsia" w:hAnsiTheme="minorHAnsi" w:cstheme="minorBidi"/>
                <w:noProof/>
                <w:kern w:val="2"/>
                <w:sz w:val="22"/>
                <w:szCs w:val="22"/>
              </w:rPr>
              <w:tab/>
            </w:r>
            <w:r w:rsidRPr="00BA387E">
              <w:rPr>
                <w:rStyle w:val="Hyperlink"/>
                <w:noProof/>
              </w:rPr>
              <w:t>Scope of the Software</w:t>
            </w:r>
            <w:r>
              <w:rPr>
                <w:noProof/>
                <w:webHidden/>
              </w:rPr>
              <w:tab/>
            </w:r>
            <w:r>
              <w:rPr>
                <w:noProof/>
                <w:webHidden/>
              </w:rPr>
              <w:fldChar w:fldCharType="begin"/>
            </w:r>
            <w:r>
              <w:rPr>
                <w:noProof/>
                <w:webHidden/>
              </w:rPr>
              <w:instrText xml:space="preserve"> PAGEREF _Toc165295778 \h </w:instrText>
            </w:r>
          </w:ins>
          <w:r>
            <w:rPr>
              <w:noProof/>
              <w:webHidden/>
            </w:rPr>
          </w:r>
          <w:r>
            <w:rPr>
              <w:noProof/>
              <w:webHidden/>
            </w:rPr>
            <w:fldChar w:fldCharType="separate"/>
          </w:r>
          <w:ins w:id="228" w:author="Nishan Shrestha" w:date="2024-05-09T12:53:00Z">
            <w:r w:rsidR="00307C3B">
              <w:rPr>
                <w:noProof/>
                <w:webHidden/>
              </w:rPr>
              <w:t>4</w:t>
            </w:r>
          </w:ins>
          <w:ins w:id="229" w:author="Nishan Shrestha" w:date="2024-04-29T15:09:00Z">
            <w:r>
              <w:rPr>
                <w:noProof/>
                <w:webHidden/>
              </w:rPr>
              <w:fldChar w:fldCharType="end"/>
            </w:r>
            <w:r w:rsidRPr="00BA387E">
              <w:rPr>
                <w:rStyle w:val="Hyperlink"/>
                <w:noProof/>
              </w:rPr>
              <w:fldChar w:fldCharType="end"/>
            </w:r>
          </w:ins>
        </w:p>
        <w:p w14:paraId="33C65898" w14:textId="35139155" w:rsidR="004F2705" w:rsidRPr="00B52E67" w:rsidRDefault="004F2705">
          <w:pPr>
            <w:pStyle w:val="TOC2"/>
            <w:tabs>
              <w:tab w:val="left" w:pos="800"/>
              <w:tab w:val="right" w:leader="dot" w:pos="8630"/>
            </w:tabs>
            <w:rPr>
              <w:ins w:id="230" w:author="Nishan Shrestha" w:date="2024-04-29T15:09:00Z"/>
              <w:rFonts w:asciiTheme="minorHAnsi" w:eastAsiaTheme="minorEastAsia" w:hAnsiTheme="minorHAnsi" w:cstheme="minorBidi"/>
              <w:noProof/>
              <w:kern w:val="2"/>
              <w:sz w:val="22"/>
              <w:szCs w:val="22"/>
            </w:rPr>
          </w:pPr>
          <w:ins w:id="23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"_Toc165295779"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1.3</w:t>
            </w:r>
            <w:r w:rsidRPr="00B52E67">
              <w:rPr>
                <w:rFonts w:asciiTheme="minorHAnsi" w:eastAsiaTheme="minorEastAsia" w:hAnsiTheme="minorHAnsi" w:cstheme="minorBidi"/>
                <w:noProof/>
                <w:kern w:val="2"/>
                <w:sz w:val="22"/>
                <w:szCs w:val="22"/>
              </w:rPr>
              <w:tab/>
            </w:r>
            <w:r w:rsidRPr="00BA387E">
              <w:rPr>
                <w:rStyle w:val="Hyperlink"/>
                <w:noProof/>
              </w:rPr>
              <w:t>Scope of the Hardware</w:t>
            </w:r>
            <w:r>
              <w:rPr>
                <w:noProof/>
                <w:webHidden/>
              </w:rPr>
              <w:tab/>
            </w:r>
            <w:r>
              <w:rPr>
                <w:noProof/>
                <w:webHidden/>
              </w:rPr>
              <w:fldChar w:fldCharType="begin"/>
            </w:r>
            <w:r>
              <w:rPr>
                <w:noProof/>
                <w:webHidden/>
              </w:rPr>
              <w:instrText xml:space="preserve"> PAGEREF _Toc165295779 \h </w:instrText>
            </w:r>
          </w:ins>
          <w:r>
            <w:rPr>
              <w:noProof/>
              <w:webHidden/>
            </w:rPr>
          </w:r>
          <w:r>
            <w:rPr>
              <w:noProof/>
              <w:webHidden/>
            </w:rPr>
            <w:fldChar w:fldCharType="separate"/>
          </w:r>
          <w:ins w:id="232" w:author="Nishan Shrestha" w:date="2024-05-09T12:53:00Z">
            <w:r w:rsidR="00307C3B">
              <w:rPr>
                <w:noProof/>
                <w:webHidden/>
              </w:rPr>
              <w:t>4</w:t>
            </w:r>
          </w:ins>
          <w:ins w:id="233" w:author="Nishan Shrestha" w:date="2024-04-29T15:09:00Z">
            <w:r>
              <w:rPr>
                <w:noProof/>
                <w:webHidden/>
              </w:rPr>
              <w:fldChar w:fldCharType="end"/>
            </w:r>
            <w:r w:rsidRPr="00BA387E">
              <w:rPr>
                <w:rStyle w:val="Hyperlink"/>
                <w:noProof/>
              </w:rPr>
              <w:fldChar w:fldCharType="end"/>
            </w:r>
          </w:ins>
        </w:p>
        <w:p w14:paraId="5B419E9A" w14:textId="0E32CF3C" w:rsidR="004F2705" w:rsidRPr="00B52E67" w:rsidRDefault="004F2705">
          <w:pPr>
            <w:pStyle w:val="TOC2"/>
            <w:tabs>
              <w:tab w:val="left" w:pos="800"/>
              <w:tab w:val="right" w:leader="dot" w:pos="8630"/>
            </w:tabs>
            <w:rPr>
              <w:ins w:id="234" w:author="Nishan Shrestha" w:date="2024-04-29T15:09:00Z"/>
              <w:rFonts w:asciiTheme="minorHAnsi" w:eastAsiaTheme="minorEastAsia" w:hAnsiTheme="minorHAnsi" w:cstheme="minorBidi"/>
              <w:noProof/>
              <w:kern w:val="2"/>
              <w:sz w:val="22"/>
              <w:szCs w:val="22"/>
            </w:rPr>
          </w:pPr>
          <w:ins w:id="23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1.4</w:t>
            </w:r>
            <w:r w:rsidRPr="00B52E67">
              <w:rPr>
                <w:rFonts w:asciiTheme="minorHAnsi" w:eastAsiaTheme="minorEastAsia" w:hAnsiTheme="minorHAnsi" w:cstheme="minorBidi"/>
                <w:noProof/>
                <w:kern w:val="2"/>
                <w:sz w:val="22"/>
                <w:szCs w:val="22"/>
              </w:rPr>
              <w:tab/>
            </w:r>
            <w:r w:rsidRPr="00BA387E">
              <w:rPr>
                <w:rStyle w:val="Hyperlink"/>
                <w:noProof/>
              </w:rPr>
              <w:t>Definitions, Acronyms, and Abbreviations</w:t>
            </w:r>
            <w:r>
              <w:rPr>
                <w:noProof/>
                <w:webHidden/>
              </w:rPr>
              <w:tab/>
            </w:r>
            <w:r>
              <w:rPr>
                <w:noProof/>
                <w:webHidden/>
              </w:rPr>
              <w:fldChar w:fldCharType="begin"/>
            </w:r>
            <w:r>
              <w:rPr>
                <w:noProof/>
                <w:webHidden/>
              </w:rPr>
              <w:instrText xml:space="preserve"> PAGEREF _Toc165295780 \h </w:instrText>
            </w:r>
          </w:ins>
          <w:r>
            <w:rPr>
              <w:noProof/>
              <w:webHidden/>
            </w:rPr>
          </w:r>
          <w:r>
            <w:rPr>
              <w:noProof/>
              <w:webHidden/>
            </w:rPr>
            <w:fldChar w:fldCharType="separate"/>
          </w:r>
          <w:ins w:id="236" w:author="Nishan Shrestha" w:date="2024-05-09T12:53:00Z">
            <w:r w:rsidR="00307C3B">
              <w:rPr>
                <w:noProof/>
                <w:webHidden/>
              </w:rPr>
              <w:t>4</w:t>
            </w:r>
          </w:ins>
          <w:ins w:id="237" w:author="Nishan Shrestha" w:date="2024-04-29T15:09:00Z">
            <w:r>
              <w:rPr>
                <w:noProof/>
                <w:webHidden/>
              </w:rPr>
              <w:fldChar w:fldCharType="end"/>
            </w:r>
            <w:r w:rsidRPr="00BA387E">
              <w:rPr>
                <w:rStyle w:val="Hyperlink"/>
                <w:noProof/>
              </w:rPr>
              <w:fldChar w:fldCharType="end"/>
            </w:r>
          </w:ins>
        </w:p>
        <w:p w14:paraId="7F6E5C8C" w14:textId="42B71175" w:rsidR="004F2705" w:rsidRPr="00B52E67" w:rsidRDefault="004F2705">
          <w:pPr>
            <w:pStyle w:val="TOC2"/>
            <w:tabs>
              <w:tab w:val="left" w:pos="800"/>
              <w:tab w:val="right" w:leader="dot" w:pos="8630"/>
            </w:tabs>
            <w:rPr>
              <w:ins w:id="238" w:author="Nishan Shrestha" w:date="2024-04-29T15:09:00Z"/>
              <w:rFonts w:asciiTheme="minorHAnsi" w:eastAsiaTheme="minorEastAsia" w:hAnsiTheme="minorHAnsi" w:cstheme="minorBidi"/>
              <w:noProof/>
              <w:kern w:val="2"/>
              <w:sz w:val="22"/>
              <w:szCs w:val="22"/>
            </w:rPr>
          </w:pPr>
          <w:ins w:id="23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1.5</w:t>
            </w:r>
            <w:r w:rsidRPr="00B52E67">
              <w:rPr>
                <w:rFonts w:asciiTheme="minorHAnsi" w:eastAsiaTheme="minorEastAsia" w:hAnsiTheme="minorHAnsi" w:cstheme="minorBidi"/>
                <w:noProof/>
                <w:kern w:val="2"/>
                <w:sz w:val="22"/>
                <w:szCs w:val="22"/>
              </w:rPr>
              <w:tab/>
            </w:r>
            <w:r w:rsidRPr="00BA387E">
              <w:rPr>
                <w:rStyle w:val="Hyperlink"/>
                <w:noProof/>
              </w:rPr>
              <w:t>References &amp; Standard Compliance</w:t>
            </w:r>
            <w:r>
              <w:rPr>
                <w:noProof/>
                <w:webHidden/>
              </w:rPr>
              <w:tab/>
            </w:r>
            <w:r>
              <w:rPr>
                <w:noProof/>
                <w:webHidden/>
              </w:rPr>
              <w:fldChar w:fldCharType="begin"/>
            </w:r>
            <w:r>
              <w:rPr>
                <w:noProof/>
                <w:webHidden/>
              </w:rPr>
              <w:instrText xml:space="preserve"> PAGEREF _Toc165295781 \h </w:instrText>
            </w:r>
          </w:ins>
          <w:r>
            <w:rPr>
              <w:noProof/>
              <w:webHidden/>
            </w:rPr>
          </w:r>
          <w:r>
            <w:rPr>
              <w:noProof/>
              <w:webHidden/>
            </w:rPr>
            <w:fldChar w:fldCharType="separate"/>
          </w:r>
          <w:ins w:id="240" w:author="Nishan Shrestha" w:date="2024-05-09T12:53:00Z">
            <w:r w:rsidR="00307C3B">
              <w:rPr>
                <w:noProof/>
                <w:webHidden/>
              </w:rPr>
              <w:t>5</w:t>
            </w:r>
          </w:ins>
          <w:ins w:id="241" w:author="Nishan Shrestha" w:date="2024-04-29T15:09:00Z">
            <w:r>
              <w:rPr>
                <w:noProof/>
                <w:webHidden/>
              </w:rPr>
              <w:fldChar w:fldCharType="end"/>
            </w:r>
            <w:r w:rsidRPr="00BA387E">
              <w:rPr>
                <w:rStyle w:val="Hyperlink"/>
                <w:noProof/>
              </w:rPr>
              <w:fldChar w:fldCharType="end"/>
            </w:r>
          </w:ins>
        </w:p>
        <w:p w14:paraId="47E1688F" w14:textId="2F779A76" w:rsidR="004F2705" w:rsidRPr="00B52E67" w:rsidRDefault="004F2705">
          <w:pPr>
            <w:pStyle w:val="TOC3"/>
            <w:rPr>
              <w:ins w:id="242" w:author="Nishan Shrestha" w:date="2024-04-29T15:09:00Z"/>
              <w:rFonts w:asciiTheme="minorHAnsi" w:eastAsiaTheme="minorEastAsia" w:hAnsiTheme="minorHAnsi" w:cstheme="minorBidi"/>
              <w:noProof/>
              <w:kern w:val="2"/>
              <w:sz w:val="22"/>
              <w:szCs w:val="22"/>
            </w:rPr>
            <w:pPrChange w:id="243" w:author="Nishan Shrestha" w:date="2024-04-29T15:09:00Z">
              <w:pPr>
                <w:pStyle w:val="TOC1"/>
              </w:pPr>
            </w:pPrChange>
          </w:pPr>
          <w:ins w:id="244"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w:t>
            </w:r>
            <w:r w:rsidRPr="00B52E67">
              <w:rPr>
                <w:rFonts w:asciiTheme="minorHAnsi" w:eastAsiaTheme="minorEastAsia" w:hAnsiTheme="minorHAnsi" w:cstheme="minorBidi"/>
                <w:noProof/>
                <w:kern w:val="2"/>
                <w:sz w:val="22"/>
                <w:szCs w:val="22"/>
              </w:rPr>
              <w:tab/>
            </w:r>
            <w:r w:rsidRPr="00BA387E">
              <w:rPr>
                <w:rStyle w:val="Hyperlink"/>
                <w:noProof/>
              </w:rPr>
              <w:t>Overall Description</w:t>
            </w:r>
            <w:r>
              <w:rPr>
                <w:noProof/>
                <w:webHidden/>
              </w:rPr>
              <w:tab/>
            </w:r>
            <w:r>
              <w:rPr>
                <w:noProof/>
                <w:webHidden/>
              </w:rPr>
              <w:fldChar w:fldCharType="begin"/>
            </w:r>
            <w:r>
              <w:rPr>
                <w:noProof/>
                <w:webHidden/>
              </w:rPr>
              <w:instrText xml:space="preserve"> PAGEREF _Toc165295783 \h </w:instrText>
            </w:r>
          </w:ins>
          <w:r>
            <w:rPr>
              <w:noProof/>
              <w:webHidden/>
            </w:rPr>
          </w:r>
          <w:r>
            <w:rPr>
              <w:noProof/>
              <w:webHidden/>
            </w:rPr>
            <w:fldChar w:fldCharType="separate"/>
          </w:r>
          <w:ins w:id="245" w:author="Nishan Shrestha" w:date="2024-05-09T12:53:00Z">
            <w:r w:rsidR="00307C3B">
              <w:rPr>
                <w:noProof/>
                <w:webHidden/>
              </w:rPr>
              <w:t>5</w:t>
            </w:r>
          </w:ins>
          <w:ins w:id="246" w:author="Nishan Shrestha" w:date="2024-04-29T15:09:00Z">
            <w:r>
              <w:rPr>
                <w:noProof/>
                <w:webHidden/>
              </w:rPr>
              <w:fldChar w:fldCharType="end"/>
            </w:r>
            <w:r w:rsidRPr="00BA387E">
              <w:rPr>
                <w:rStyle w:val="Hyperlink"/>
                <w:noProof/>
              </w:rPr>
              <w:fldChar w:fldCharType="end"/>
            </w:r>
          </w:ins>
        </w:p>
        <w:p w14:paraId="2D751FF9" w14:textId="7403AF31" w:rsidR="004F2705" w:rsidRPr="00B52E67" w:rsidRDefault="004F2705">
          <w:pPr>
            <w:pStyle w:val="TOC2"/>
            <w:tabs>
              <w:tab w:val="left" w:pos="800"/>
              <w:tab w:val="right" w:leader="dot" w:pos="8630"/>
            </w:tabs>
            <w:rPr>
              <w:ins w:id="247" w:author="Nishan Shrestha" w:date="2024-04-29T15:09:00Z"/>
              <w:rFonts w:asciiTheme="minorHAnsi" w:eastAsiaTheme="minorEastAsia" w:hAnsiTheme="minorHAnsi" w:cstheme="minorBidi"/>
              <w:noProof/>
              <w:kern w:val="2"/>
              <w:sz w:val="22"/>
              <w:szCs w:val="22"/>
            </w:rPr>
          </w:pPr>
          <w:ins w:id="248"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2.1</w:t>
            </w:r>
            <w:r w:rsidRPr="00B52E67">
              <w:rPr>
                <w:rFonts w:asciiTheme="minorHAnsi" w:eastAsiaTheme="minorEastAsia" w:hAnsiTheme="minorHAnsi" w:cstheme="minorBidi"/>
                <w:noProof/>
                <w:kern w:val="2"/>
                <w:sz w:val="22"/>
                <w:szCs w:val="22"/>
              </w:rPr>
              <w:tab/>
            </w:r>
            <w:r w:rsidRPr="00BA387E">
              <w:rPr>
                <w:rStyle w:val="Hyperlink"/>
                <w:noProof/>
              </w:rPr>
              <w:t>System Perspective</w:t>
            </w:r>
            <w:r>
              <w:rPr>
                <w:noProof/>
                <w:webHidden/>
              </w:rPr>
              <w:tab/>
            </w:r>
            <w:r>
              <w:rPr>
                <w:noProof/>
                <w:webHidden/>
              </w:rPr>
              <w:fldChar w:fldCharType="begin"/>
            </w:r>
            <w:r>
              <w:rPr>
                <w:noProof/>
                <w:webHidden/>
              </w:rPr>
              <w:instrText xml:space="preserve"> PAGEREF _Toc165295784 \h </w:instrText>
            </w:r>
          </w:ins>
          <w:r>
            <w:rPr>
              <w:noProof/>
              <w:webHidden/>
            </w:rPr>
          </w:r>
          <w:r>
            <w:rPr>
              <w:noProof/>
              <w:webHidden/>
            </w:rPr>
            <w:fldChar w:fldCharType="separate"/>
          </w:r>
          <w:ins w:id="249" w:author="Nishan Shrestha" w:date="2024-05-09T12:53:00Z">
            <w:r w:rsidR="00307C3B">
              <w:rPr>
                <w:noProof/>
                <w:webHidden/>
              </w:rPr>
              <w:t>5</w:t>
            </w:r>
          </w:ins>
          <w:ins w:id="250" w:author="Nishan Shrestha" w:date="2024-04-29T15:09:00Z">
            <w:r>
              <w:rPr>
                <w:noProof/>
                <w:webHidden/>
              </w:rPr>
              <w:fldChar w:fldCharType="end"/>
            </w:r>
            <w:r w:rsidRPr="00BA387E">
              <w:rPr>
                <w:rStyle w:val="Hyperlink"/>
                <w:noProof/>
              </w:rPr>
              <w:fldChar w:fldCharType="end"/>
            </w:r>
          </w:ins>
        </w:p>
        <w:p w14:paraId="01586E20" w14:textId="553C86D5" w:rsidR="004F2705" w:rsidRPr="00B52E67" w:rsidRDefault="004F2705">
          <w:pPr>
            <w:pStyle w:val="TOC2"/>
            <w:tabs>
              <w:tab w:val="left" w:pos="800"/>
              <w:tab w:val="right" w:leader="dot" w:pos="8630"/>
            </w:tabs>
            <w:rPr>
              <w:ins w:id="251" w:author="Nishan Shrestha" w:date="2024-04-29T15:09:00Z"/>
              <w:rFonts w:asciiTheme="minorHAnsi" w:eastAsiaTheme="minorEastAsia" w:hAnsiTheme="minorHAnsi" w:cstheme="minorBidi"/>
              <w:noProof/>
              <w:kern w:val="2"/>
              <w:sz w:val="22"/>
              <w:szCs w:val="22"/>
            </w:rPr>
          </w:pPr>
          <w:ins w:id="252"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2.2</w:t>
            </w:r>
            <w:r w:rsidRPr="00B52E67">
              <w:rPr>
                <w:rFonts w:asciiTheme="minorHAnsi" w:eastAsiaTheme="minorEastAsia" w:hAnsiTheme="minorHAnsi" w:cstheme="minorBidi"/>
                <w:noProof/>
                <w:kern w:val="2"/>
                <w:sz w:val="22"/>
                <w:szCs w:val="22"/>
              </w:rPr>
              <w:tab/>
            </w:r>
            <w:r w:rsidRPr="00BA387E">
              <w:rPr>
                <w:rStyle w:val="Hyperlink"/>
                <w:noProof/>
              </w:rPr>
              <w:t>System Functions</w:t>
            </w:r>
            <w:r>
              <w:rPr>
                <w:noProof/>
                <w:webHidden/>
              </w:rPr>
              <w:tab/>
            </w:r>
            <w:r>
              <w:rPr>
                <w:noProof/>
                <w:webHidden/>
              </w:rPr>
              <w:fldChar w:fldCharType="begin"/>
            </w:r>
            <w:r>
              <w:rPr>
                <w:noProof/>
                <w:webHidden/>
              </w:rPr>
              <w:instrText xml:space="preserve"> PAGEREF _Toc165295785 \h </w:instrText>
            </w:r>
          </w:ins>
          <w:r>
            <w:rPr>
              <w:noProof/>
              <w:webHidden/>
            </w:rPr>
          </w:r>
          <w:r>
            <w:rPr>
              <w:noProof/>
              <w:webHidden/>
            </w:rPr>
            <w:fldChar w:fldCharType="separate"/>
          </w:r>
          <w:ins w:id="253" w:author="Nishan Shrestha" w:date="2024-05-09T12:53:00Z">
            <w:r w:rsidR="00307C3B">
              <w:rPr>
                <w:noProof/>
                <w:webHidden/>
              </w:rPr>
              <w:t>5</w:t>
            </w:r>
          </w:ins>
          <w:ins w:id="254" w:author="Nishan Shrestha" w:date="2024-04-29T15:09:00Z">
            <w:r>
              <w:rPr>
                <w:noProof/>
                <w:webHidden/>
              </w:rPr>
              <w:fldChar w:fldCharType="end"/>
            </w:r>
            <w:r w:rsidRPr="00BA387E">
              <w:rPr>
                <w:rStyle w:val="Hyperlink"/>
                <w:noProof/>
              </w:rPr>
              <w:fldChar w:fldCharType="end"/>
            </w:r>
          </w:ins>
        </w:p>
        <w:p w14:paraId="38856CDC" w14:textId="370C85DE" w:rsidR="004F2705" w:rsidRPr="00B52E67" w:rsidRDefault="004F2705">
          <w:pPr>
            <w:pStyle w:val="TOC2"/>
            <w:tabs>
              <w:tab w:val="left" w:pos="800"/>
              <w:tab w:val="right" w:leader="dot" w:pos="8630"/>
            </w:tabs>
            <w:rPr>
              <w:ins w:id="255" w:author="Nishan Shrestha" w:date="2024-04-29T15:09:00Z"/>
              <w:rFonts w:asciiTheme="minorHAnsi" w:eastAsiaTheme="minorEastAsia" w:hAnsiTheme="minorHAnsi" w:cstheme="minorBidi"/>
              <w:noProof/>
              <w:kern w:val="2"/>
              <w:sz w:val="22"/>
              <w:szCs w:val="22"/>
            </w:rPr>
          </w:pPr>
          <w:ins w:id="256"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2.3</w:t>
            </w:r>
            <w:r w:rsidRPr="00B52E67">
              <w:rPr>
                <w:rFonts w:asciiTheme="minorHAnsi" w:eastAsiaTheme="minorEastAsia" w:hAnsiTheme="minorHAnsi" w:cstheme="minorBidi"/>
                <w:noProof/>
                <w:kern w:val="2"/>
                <w:sz w:val="22"/>
                <w:szCs w:val="22"/>
              </w:rPr>
              <w:tab/>
            </w:r>
            <w:r w:rsidRPr="00BA387E">
              <w:rPr>
                <w:rStyle w:val="Hyperlink"/>
                <w:noProof/>
              </w:rPr>
              <w:t>HFC-FPC08 Gateway Cards</w:t>
            </w:r>
            <w:r>
              <w:rPr>
                <w:noProof/>
                <w:webHidden/>
              </w:rPr>
              <w:tab/>
            </w:r>
            <w:r>
              <w:rPr>
                <w:noProof/>
                <w:webHidden/>
              </w:rPr>
              <w:fldChar w:fldCharType="begin"/>
            </w:r>
            <w:r>
              <w:rPr>
                <w:noProof/>
                <w:webHidden/>
              </w:rPr>
              <w:instrText xml:space="preserve"> PAGEREF _Toc165295786 \h </w:instrText>
            </w:r>
          </w:ins>
          <w:r>
            <w:rPr>
              <w:noProof/>
              <w:webHidden/>
            </w:rPr>
          </w:r>
          <w:r>
            <w:rPr>
              <w:noProof/>
              <w:webHidden/>
            </w:rPr>
            <w:fldChar w:fldCharType="separate"/>
          </w:r>
          <w:ins w:id="257" w:author="Nishan Shrestha" w:date="2024-05-09T12:53:00Z">
            <w:r w:rsidR="00307C3B">
              <w:rPr>
                <w:noProof/>
                <w:webHidden/>
              </w:rPr>
              <w:t>5</w:t>
            </w:r>
          </w:ins>
          <w:ins w:id="258" w:author="Nishan Shrestha" w:date="2024-04-29T15:09:00Z">
            <w:r>
              <w:rPr>
                <w:noProof/>
                <w:webHidden/>
              </w:rPr>
              <w:fldChar w:fldCharType="end"/>
            </w:r>
            <w:r w:rsidRPr="00BA387E">
              <w:rPr>
                <w:rStyle w:val="Hyperlink"/>
                <w:noProof/>
              </w:rPr>
              <w:fldChar w:fldCharType="end"/>
            </w:r>
          </w:ins>
        </w:p>
        <w:p w14:paraId="71AE0657" w14:textId="03F84FFE" w:rsidR="004F2705" w:rsidRPr="00B52E67" w:rsidRDefault="004F2705">
          <w:pPr>
            <w:pStyle w:val="TOC2"/>
            <w:tabs>
              <w:tab w:val="left" w:pos="800"/>
              <w:tab w:val="right" w:leader="dot" w:pos="8630"/>
            </w:tabs>
            <w:rPr>
              <w:ins w:id="259" w:author="Nishan Shrestha" w:date="2024-04-29T15:09:00Z"/>
              <w:rFonts w:asciiTheme="minorHAnsi" w:eastAsiaTheme="minorEastAsia" w:hAnsiTheme="minorHAnsi" w:cstheme="minorBidi"/>
              <w:noProof/>
              <w:kern w:val="2"/>
              <w:sz w:val="22"/>
              <w:szCs w:val="22"/>
            </w:rPr>
          </w:pPr>
          <w:ins w:id="260"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2.4</w:t>
            </w:r>
            <w:r w:rsidRPr="00B52E67">
              <w:rPr>
                <w:rFonts w:asciiTheme="minorHAnsi" w:eastAsiaTheme="minorEastAsia" w:hAnsiTheme="minorHAnsi" w:cstheme="minorBidi"/>
                <w:noProof/>
                <w:kern w:val="2"/>
                <w:sz w:val="22"/>
                <w:szCs w:val="22"/>
              </w:rPr>
              <w:tab/>
            </w:r>
            <w:r w:rsidRPr="00BA387E">
              <w:rPr>
                <w:rStyle w:val="Hyperlink"/>
                <w:noProof/>
              </w:rPr>
              <w:t>User Characteristics</w:t>
            </w:r>
            <w:r>
              <w:rPr>
                <w:noProof/>
                <w:webHidden/>
              </w:rPr>
              <w:tab/>
            </w:r>
            <w:r>
              <w:rPr>
                <w:noProof/>
                <w:webHidden/>
              </w:rPr>
              <w:fldChar w:fldCharType="begin"/>
            </w:r>
            <w:r>
              <w:rPr>
                <w:noProof/>
                <w:webHidden/>
              </w:rPr>
              <w:instrText xml:space="preserve"> PAGEREF _Toc165295787 \h </w:instrText>
            </w:r>
          </w:ins>
          <w:r>
            <w:rPr>
              <w:noProof/>
              <w:webHidden/>
            </w:rPr>
          </w:r>
          <w:r>
            <w:rPr>
              <w:noProof/>
              <w:webHidden/>
            </w:rPr>
            <w:fldChar w:fldCharType="separate"/>
          </w:r>
          <w:ins w:id="261" w:author="Nishan Shrestha" w:date="2024-05-09T12:53:00Z">
            <w:r w:rsidR="00307C3B">
              <w:rPr>
                <w:noProof/>
                <w:webHidden/>
              </w:rPr>
              <w:t>5</w:t>
            </w:r>
          </w:ins>
          <w:ins w:id="262" w:author="Nishan Shrestha" w:date="2024-04-29T15:09:00Z">
            <w:r>
              <w:rPr>
                <w:noProof/>
                <w:webHidden/>
              </w:rPr>
              <w:fldChar w:fldCharType="end"/>
            </w:r>
            <w:r w:rsidRPr="00BA387E">
              <w:rPr>
                <w:rStyle w:val="Hyperlink"/>
                <w:noProof/>
              </w:rPr>
              <w:fldChar w:fldCharType="end"/>
            </w:r>
          </w:ins>
        </w:p>
        <w:p w14:paraId="3C363BC8" w14:textId="680067F8" w:rsidR="004F2705" w:rsidRPr="00B52E67" w:rsidRDefault="004F2705">
          <w:pPr>
            <w:pStyle w:val="TOC2"/>
            <w:tabs>
              <w:tab w:val="left" w:pos="800"/>
              <w:tab w:val="right" w:leader="dot" w:pos="8630"/>
            </w:tabs>
            <w:rPr>
              <w:ins w:id="263" w:author="Nishan Shrestha" w:date="2024-04-29T15:09:00Z"/>
              <w:rFonts w:asciiTheme="minorHAnsi" w:eastAsiaTheme="minorEastAsia" w:hAnsiTheme="minorHAnsi" w:cstheme="minorBidi"/>
              <w:noProof/>
              <w:kern w:val="2"/>
              <w:sz w:val="22"/>
              <w:szCs w:val="22"/>
            </w:rPr>
          </w:pPr>
          <w:ins w:id="264"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"_Toc165295788"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2.5</w:t>
            </w:r>
            <w:r w:rsidRPr="00B52E67">
              <w:rPr>
                <w:rFonts w:asciiTheme="minorHAnsi" w:eastAsiaTheme="minorEastAsia" w:hAnsiTheme="minorHAnsi" w:cstheme="minorBidi"/>
                <w:noProof/>
                <w:kern w:val="2"/>
                <w:sz w:val="22"/>
                <w:szCs w:val="22"/>
              </w:rPr>
              <w:tab/>
            </w:r>
            <w:r w:rsidRPr="00BA387E">
              <w:rPr>
                <w:rStyle w:val="Hyperlink"/>
                <w:noProof/>
              </w:rPr>
              <w:t>Constraints</w:t>
            </w:r>
            <w:r>
              <w:rPr>
                <w:noProof/>
                <w:webHidden/>
              </w:rPr>
              <w:tab/>
            </w:r>
            <w:r>
              <w:rPr>
                <w:noProof/>
                <w:webHidden/>
              </w:rPr>
              <w:fldChar w:fldCharType="begin"/>
            </w:r>
            <w:r>
              <w:rPr>
                <w:noProof/>
                <w:webHidden/>
              </w:rPr>
              <w:instrText xml:space="preserve"> PAGEREF _Toc165295788 \h </w:instrText>
            </w:r>
          </w:ins>
          <w:r>
            <w:rPr>
              <w:noProof/>
              <w:webHidden/>
            </w:rPr>
          </w:r>
          <w:r>
            <w:rPr>
              <w:noProof/>
              <w:webHidden/>
            </w:rPr>
            <w:fldChar w:fldCharType="separate"/>
          </w:r>
          <w:ins w:id="265" w:author="Nishan Shrestha" w:date="2024-05-09T12:53:00Z">
            <w:r w:rsidR="00307C3B">
              <w:rPr>
                <w:noProof/>
                <w:webHidden/>
              </w:rPr>
              <w:t>5</w:t>
            </w:r>
          </w:ins>
          <w:ins w:id="266" w:author="Nishan Shrestha" w:date="2024-04-29T15:09:00Z">
            <w:r>
              <w:rPr>
                <w:noProof/>
                <w:webHidden/>
              </w:rPr>
              <w:fldChar w:fldCharType="end"/>
            </w:r>
            <w:r w:rsidRPr="00BA387E">
              <w:rPr>
                <w:rStyle w:val="Hyperlink"/>
                <w:noProof/>
              </w:rPr>
              <w:fldChar w:fldCharType="end"/>
            </w:r>
          </w:ins>
        </w:p>
        <w:p w14:paraId="07A02B05" w14:textId="3ADB2270" w:rsidR="004F2705" w:rsidRPr="00B52E67" w:rsidRDefault="004F2705">
          <w:pPr>
            <w:pStyle w:val="TOC2"/>
            <w:tabs>
              <w:tab w:val="left" w:pos="800"/>
              <w:tab w:val="right" w:leader="dot" w:pos="8630"/>
            </w:tabs>
            <w:rPr>
              <w:ins w:id="267" w:author="Nishan Shrestha" w:date="2024-04-29T15:09:00Z"/>
              <w:rFonts w:asciiTheme="minorHAnsi" w:eastAsiaTheme="minorEastAsia" w:hAnsiTheme="minorHAnsi" w:cstheme="minorBidi"/>
              <w:noProof/>
              <w:kern w:val="2"/>
              <w:sz w:val="22"/>
              <w:szCs w:val="22"/>
            </w:rPr>
          </w:pPr>
          <w:ins w:id="268"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2.6</w:t>
            </w:r>
            <w:r w:rsidRPr="00B52E67">
              <w:rPr>
                <w:rFonts w:asciiTheme="minorHAnsi" w:eastAsiaTheme="minorEastAsia" w:hAnsiTheme="minorHAnsi" w:cstheme="minorBidi"/>
                <w:noProof/>
                <w:kern w:val="2"/>
                <w:sz w:val="22"/>
                <w:szCs w:val="22"/>
              </w:rPr>
              <w:tab/>
            </w:r>
            <w:r w:rsidRPr="00BA387E">
              <w:rPr>
                <w:rStyle w:val="Hyperlink"/>
                <w:noProof/>
              </w:rPr>
              <w:t>Assumptions and Dependencies</w:t>
            </w:r>
            <w:r>
              <w:rPr>
                <w:noProof/>
                <w:webHidden/>
              </w:rPr>
              <w:tab/>
            </w:r>
            <w:r>
              <w:rPr>
                <w:noProof/>
                <w:webHidden/>
              </w:rPr>
              <w:fldChar w:fldCharType="begin"/>
            </w:r>
            <w:r>
              <w:rPr>
                <w:noProof/>
                <w:webHidden/>
              </w:rPr>
              <w:instrText xml:space="preserve"> PAGEREF _Toc165295790 \h </w:instrText>
            </w:r>
          </w:ins>
          <w:r>
            <w:rPr>
              <w:noProof/>
              <w:webHidden/>
            </w:rPr>
          </w:r>
          <w:r>
            <w:rPr>
              <w:noProof/>
              <w:webHidden/>
            </w:rPr>
            <w:fldChar w:fldCharType="separate"/>
          </w:r>
          <w:ins w:id="269" w:author="Nishan Shrestha" w:date="2024-05-09T12:53:00Z">
            <w:r w:rsidR="00307C3B">
              <w:rPr>
                <w:noProof/>
                <w:webHidden/>
              </w:rPr>
              <w:t>5</w:t>
            </w:r>
          </w:ins>
          <w:ins w:id="270" w:author="Nishan Shrestha" w:date="2024-04-29T15:09:00Z">
            <w:r>
              <w:rPr>
                <w:noProof/>
                <w:webHidden/>
              </w:rPr>
              <w:fldChar w:fldCharType="end"/>
            </w:r>
            <w:r w:rsidRPr="00BA387E">
              <w:rPr>
                <w:rStyle w:val="Hyperlink"/>
                <w:noProof/>
              </w:rPr>
              <w:fldChar w:fldCharType="end"/>
            </w:r>
          </w:ins>
        </w:p>
        <w:p w14:paraId="269F1D9C" w14:textId="37971306" w:rsidR="004F2705" w:rsidRPr="00B52E67" w:rsidRDefault="004F2705">
          <w:pPr>
            <w:pStyle w:val="TOC3"/>
            <w:rPr>
              <w:ins w:id="271" w:author="Nishan Shrestha" w:date="2024-04-29T15:09:00Z"/>
              <w:rFonts w:asciiTheme="minorHAnsi" w:eastAsiaTheme="minorEastAsia" w:hAnsiTheme="minorHAnsi" w:cstheme="minorBidi"/>
              <w:noProof/>
              <w:kern w:val="2"/>
              <w:sz w:val="22"/>
              <w:szCs w:val="22"/>
            </w:rPr>
            <w:pPrChange w:id="272" w:author="Nishan Shrestha" w:date="2024-04-29T15:09:00Z">
              <w:pPr>
                <w:pStyle w:val="TOC1"/>
              </w:pPr>
            </w:pPrChange>
          </w:pPr>
          <w:ins w:id="27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w:t>
            </w:r>
            <w:r w:rsidRPr="00B52E67">
              <w:rPr>
                <w:rFonts w:asciiTheme="minorHAnsi" w:eastAsiaTheme="minorEastAsia" w:hAnsiTheme="minorHAnsi" w:cstheme="minorBidi"/>
                <w:noProof/>
                <w:kern w:val="2"/>
                <w:sz w:val="22"/>
                <w:szCs w:val="22"/>
              </w:rPr>
              <w:tab/>
            </w:r>
            <w:r w:rsidRPr="00BA387E">
              <w:rPr>
                <w:rStyle w:val="Hyperlink"/>
                <w:noProof/>
              </w:rPr>
              <w:t>Specific Requirements</w:t>
            </w:r>
            <w:r>
              <w:rPr>
                <w:noProof/>
                <w:webHidden/>
              </w:rPr>
              <w:tab/>
            </w:r>
            <w:r>
              <w:rPr>
                <w:noProof/>
                <w:webHidden/>
              </w:rPr>
              <w:fldChar w:fldCharType="begin"/>
            </w:r>
            <w:r>
              <w:rPr>
                <w:noProof/>
                <w:webHidden/>
              </w:rPr>
              <w:instrText xml:space="preserve"> PAGEREF _Toc165295791 \h </w:instrText>
            </w:r>
          </w:ins>
          <w:r>
            <w:rPr>
              <w:noProof/>
              <w:webHidden/>
            </w:rPr>
          </w:r>
          <w:r>
            <w:rPr>
              <w:noProof/>
              <w:webHidden/>
            </w:rPr>
            <w:fldChar w:fldCharType="separate"/>
          </w:r>
          <w:ins w:id="274" w:author="Nishan Shrestha" w:date="2024-05-09T12:53:00Z">
            <w:r w:rsidR="00307C3B">
              <w:rPr>
                <w:noProof/>
                <w:webHidden/>
              </w:rPr>
              <w:t>6</w:t>
            </w:r>
          </w:ins>
          <w:ins w:id="275" w:author="Nishan Shrestha" w:date="2024-04-29T15:09:00Z">
            <w:r>
              <w:rPr>
                <w:noProof/>
                <w:webHidden/>
              </w:rPr>
              <w:fldChar w:fldCharType="end"/>
            </w:r>
            <w:r w:rsidRPr="00BA387E">
              <w:rPr>
                <w:rStyle w:val="Hyperlink"/>
                <w:noProof/>
              </w:rPr>
              <w:fldChar w:fldCharType="end"/>
            </w:r>
          </w:ins>
        </w:p>
        <w:p w14:paraId="413FA564" w14:textId="56B26B28" w:rsidR="004F2705" w:rsidRPr="00B52E67" w:rsidRDefault="004F2705">
          <w:pPr>
            <w:pStyle w:val="TOC2"/>
            <w:tabs>
              <w:tab w:val="left" w:pos="800"/>
              <w:tab w:val="right" w:leader="dot" w:pos="8630"/>
            </w:tabs>
            <w:rPr>
              <w:ins w:id="276" w:author="Nishan Shrestha" w:date="2024-04-29T15:09:00Z"/>
              <w:rFonts w:asciiTheme="minorHAnsi" w:eastAsiaTheme="minorEastAsia" w:hAnsiTheme="minorHAnsi" w:cstheme="minorBidi"/>
              <w:noProof/>
              <w:kern w:val="2"/>
              <w:sz w:val="22"/>
              <w:szCs w:val="22"/>
            </w:rPr>
          </w:pPr>
          <w:ins w:id="27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"_Toc165295792"</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w:t>
            </w:r>
            <w:r w:rsidRPr="00B52E67">
              <w:rPr>
                <w:rFonts w:asciiTheme="minorHAnsi" w:eastAsiaTheme="minorEastAsia" w:hAnsiTheme="minorHAnsi" w:cstheme="minorBidi"/>
                <w:noProof/>
                <w:kern w:val="2"/>
                <w:sz w:val="22"/>
                <w:szCs w:val="22"/>
              </w:rPr>
              <w:tab/>
            </w:r>
            <w:r w:rsidRPr="00BA387E">
              <w:rPr>
                <w:rStyle w:val="Hyperlink"/>
                <w:noProof/>
              </w:rPr>
              <w:t>HFC-FPC08 C-Link Gateway module</w:t>
            </w:r>
            <w:r>
              <w:rPr>
                <w:noProof/>
                <w:webHidden/>
              </w:rPr>
              <w:tab/>
            </w:r>
            <w:r>
              <w:rPr>
                <w:noProof/>
                <w:webHidden/>
              </w:rPr>
              <w:fldChar w:fldCharType="begin"/>
            </w:r>
            <w:r>
              <w:rPr>
                <w:noProof/>
                <w:webHidden/>
              </w:rPr>
              <w:instrText xml:space="preserve"> PAGEREF _Toc165295792 \h </w:instrText>
            </w:r>
          </w:ins>
          <w:r>
            <w:rPr>
              <w:noProof/>
              <w:webHidden/>
            </w:rPr>
          </w:r>
          <w:r>
            <w:rPr>
              <w:noProof/>
              <w:webHidden/>
            </w:rPr>
            <w:fldChar w:fldCharType="separate"/>
          </w:r>
          <w:ins w:id="278" w:author="Nishan Shrestha" w:date="2024-05-09T12:53:00Z">
            <w:r w:rsidR="00307C3B">
              <w:rPr>
                <w:noProof/>
                <w:webHidden/>
              </w:rPr>
              <w:t>6</w:t>
            </w:r>
          </w:ins>
          <w:ins w:id="279" w:author="Nishan Shrestha" w:date="2024-04-29T15:09:00Z">
            <w:r>
              <w:rPr>
                <w:noProof/>
                <w:webHidden/>
              </w:rPr>
              <w:fldChar w:fldCharType="end"/>
            </w:r>
            <w:r w:rsidRPr="00BA387E">
              <w:rPr>
                <w:rStyle w:val="Hyperlink"/>
                <w:noProof/>
              </w:rPr>
              <w:fldChar w:fldCharType="end"/>
            </w:r>
          </w:ins>
        </w:p>
        <w:p w14:paraId="41B8BE40" w14:textId="608261DE" w:rsidR="004F2705" w:rsidRPr="00B52E67" w:rsidRDefault="004F2705">
          <w:pPr>
            <w:pStyle w:val="TOC3"/>
            <w:tabs>
              <w:tab w:val="left" w:pos="1200"/>
            </w:tabs>
            <w:rPr>
              <w:ins w:id="280" w:author="Nishan Shrestha" w:date="2024-04-29T15:09:00Z"/>
              <w:rFonts w:asciiTheme="minorHAnsi" w:eastAsiaTheme="minorEastAsia" w:hAnsiTheme="minorHAnsi" w:cstheme="minorBidi"/>
              <w:noProof/>
              <w:kern w:val="2"/>
              <w:sz w:val="22"/>
              <w:szCs w:val="22"/>
            </w:rPr>
          </w:pPr>
          <w:ins w:id="28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3.1.1</w:t>
            </w:r>
            <w:r w:rsidRPr="00B52E67">
              <w:rPr>
                <w:rFonts w:asciiTheme="minorHAnsi" w:eastAsiaTheme="minorEastAsia" w:hAnsiTheme="minorHAnsi" w:cstheme="minorBidi"/>
                <w:noProof/>
                <w:kern w:val="2"/>
                <w:sz w:val="22"/>
                <w:szCs w:val="22"/>
              </w:rPr>
              <w:tab/>
            </w:r>
            <w:r w:rsidRPr="00BA387E">
              <w:rPr>
                <w:rStyle w:val="Hyperlink"/>
                <w:noProof/>
              </w:rPr>
              <w:t>Operating Modes</w:t>
            </w:r>
            <w:r>
              <w:rPr>
                <w:noProof/>
                <w:webHidden/>
              </w:rPr>
              <w:tab/>
            </w:r>
            <w:r>
              <w:rPr>
                <w:noProof/>
                <w:webHidden/>
              </w:rPr>
              <w:fldChar w:fldCharType="begin"/>
            </w:r>
            <w:r>
              <w:rPr>
                <w:noProof/>
                <w:webHidden/>
              </w:rPr>
              <w:instrText xml:space="preserve"> PAGEREF _Toc165295793 \h </w:instrText>
            </w:r>
          </w:ins>
          <w:r>
            <w:rPr>
              <w:noProof/>
              <w:webHidden/>
            </w:rPr>
          </w:r>
          <w:r>
            <w:rPr>
              <w:noProof/>
              <w:webHidden/>
            </w:rPr>
            <w:fldChar w:fldCharType="separate"/>
          </w:r>
          <w:ins w:id="282" w:author="Nishan Shrestha" w:date="2024-05-09T12:53:00Z">
            <w:r w:rsidR="00307C3B">
              <w:rPr>
                <w:noProof/>
                <w:webHidden/>
              </w:rPr>
              <w:t>6</w:t>
            </w:r>
          </w:ins>
          <w:ins w:id="283" w:author="Nishan Shrestha" w:date="2024-04-29T15:09:00Z">
            <w:r>
              <w:rPr>
                <w:noProof/>
                <w:webHidden/>
              </w:rPr>
              <w:fldChar w:fldCharType="end"/>
            </w:r>
            <w:r w:rsidRPr="00BA387E">
              <w:rPr>
                <w:rStyle w:val="Hyperlink"/>
                <w:noProof/>
              </w:rPr>
              <w:fldChar w:fldCharType="end"/>
            </w:r>
          </w:ins>
        </w:p>
        <w:p w14:paraId="67677DAE" w14:textId="3C384619" w:rsidR="004F2705" w:rsidRPr="00B52E67" w:rsidRDefault="004F2705">
          <w:pPr>
            <w:pStyle w:val="TOC3"/>
            <w:tabs>
              <w:tab w:val="left" w:pos="1200"/>
            </w:tabs>
            <w:rPr>
              <w:ins w:id="284" w:author="Nishan Shrestha" w:date="2024-04-29T15:09:00Z"/>
              <w:rFonts w:asciiTheme="minorHAnsi" w:eastAsiaTheme="minorEastAsia" w:hAnsiTheme="minorHAnsi" w:cstheme="minorBidi"/>
              <w:noProof/>
              <w:kern w:val="2"/>
              <w:sz w:val="22"/>
              <w:szCs w:val="22"/>
            </w:rPr>
          </w:pPr>
          <w:ins w:id="28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3.1.2</w:t>
            </w:r>
            <w:r w:rsidRPr="00B52E67">
              <w:rPr>
                <w:rFonts w:asciiTheme="minorHAnsi" w:eastAsiaTheme="minorEastAsia" w:hAnsiTheme="minorHAnsi" w:cstheme="minorBidi"/>
                <w:noProof/>
                <w:kern w:val="2"/>
                <w:sz w:val="22"/>
                <w:szCs w:val="22"/>
              </w:rPr>
              <w:tab/>
            </w:r>
            <w:r w:rsidRPr="00BA387E">
              <w:rPr>
                <w:rStyle w:val="Hyperlink"/>
                <w:noProof/>
              </w:rPr>
              <w:t>External interface requirements</w:t>
            </w:r>
            <w:r>
              <w:rPr>
                <w:noProof/>
                <w:webHidden/>
              </w:rPr>
              <w:tab/>
            </w:r>
            <w:r>
              <w:rPr>
                <w:noProof/>
                <w:webHidden/>
              </w:rPr>
              <w:fldChar w:fldCharType="begin"/>
            </w:r>
            <w:r>
              <w:rPr>
                <w:noProof/>
                <w:webHidden/>
              </w:rPr>
              <w:instrText xml:space="preserve"> PAGEREF _Toc165295794 \h </w:instrText>
            </w:r>
          </w:ins>
          <w:r>
            <w:rPr>
              <w:noProof/>
              <w:webHidden/>
            </w:rPr>
          </w:r>
          <w:r>
            <w:rPr>
              <w:noProof/>
              <w:webHidden/>
            </w:rPr>
            <w:fldChar w:fldCharType="separate"/>
          </w:r>
          <w:ins w:id="286" w:author="Nishan Shrestha" w:date="2024-05-09T12:53:00Z">
            <w:r w:rsidR="00307C3B">
              <w:rPr>
                <w:noProof/>
                <w:webHidden/>
              </w:rPr>
              <w:t>6</w:t>
            </w:r>
          </w:ins>
          <w:ins w:id="287" w:author="Nishan Shrestha" w:date="2024-04-29T15:09:00Z">
            <w:r>
              <w:rPr>
                <w:noProof/>
                <w:webHidden/>
              </w:rPr>
              <w:fldChar w:fldCharType="end"/>
            </w:r>
            <w:r w:rsidRPr="00BA387E">
              <w:rPr>
                <w:rStyle w:val="Hyperlink"/>
                <w:noProof/>
              </w:rPr>
              <w:fldChar w:fldCharType="end"/>
            </w:r>
          </w:ins>
        </w:p>
        <w:p w14:paraId="084D73A6" w14:textId="7311EF82" w:rsidR="004F2705" w:rsidRPr="00B52E67" w:rsidRDefault="004F2705">
          <w:pPr>
            <w:pStyle w:val="TOC3"/>
            <w:tabs>
              <w:tab w:val="left" w:pos="1200"/>
            </w:tabs>
            <w:rPr>
              <w:ins w:id="288" w:author="Nishan Shrestha" w:date="2024-04-29T15:09:00Z"/>
              <w:rFonts w:asciiTheme="minorHAnsi" w:eastAsiaTheme="minorEastAsia" w:hAnsiTheme="minorHAnsi" w:cstheme="minorBidi"/>
              <w:noProof/>
              <w:kern w:val="2"/>
              <w:sz w:val="22"/>
              <w:szCs w:val="22"/>
            </w:rPr>
          </w:pPr>
          <w:ins w:id="28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3.1.3</w:t>
            </w:r>
            <w:r w:rsidRPr="00B52E67">
              <w:rPr>
                <w:rFonts w:asciiTheme="minorHAnsi" w:eastAsiaTheme="minorEastAsia" w:hAnsiTheme="minorHAnsi" w:cstheme="minorBidi"/>
                <w:noProof/>
                <w:kern w:val="2"/>
                <w:sz w:val="22"/>
                <w:szCs w:val="22"/>
              </w:rPr>
              <w:tab/>
            </w:r>
            <w:r w:rsidRPr="00BA387E">
              <w:rPr>
                <w:rStyle w:val="Hyperlink"/>
                <w:noProof/>
              </w:rPr>
              <w:t>User Interface requirements</w:t>
            </w:r>
            <w:r>
              <w:rPr>
                <w:noProof/>
                <w:webHidden/>
              </w:rPr>
              <w:tab/>
            </w:r>
            <w:r>
              <w:rPr>
                <w:noProof/>
                <w:webHidden/>
              </w:rPr>
              <w:fldChar w:fldCharType="begin"/>
            </w:r>
            <w:r>
              <w:rPr>
                <w:noProof/>
                <w:webHidden/>
              </w:rPr>
              <w:instrText xml:space="preserve"> PAGEREF _Toc165295795 \h </w:instrText>
            </w:r>
          </w:ins>
          <w:r>
            <w:rPr>
              <w:noProof/>
              <w:webHidden/>
            </w:rPr>
          </w:r>
          <w:r>
            <w:rPr>
              <w:noProof/>
              <w:webHidden/>
            </w:rPr>
            <w:fldChar w:fldCharType="separate"/>
          </w:r>
          <w:ins w:id="290" w:author="Nishan Shrestha" w:date="2024-05-09T12:53:00Z">
            <w:r w:rsidR="00307C3B">
              <w:rPr>
                <w:noProof/>
                <w:webHidden/>
              </w:rPr>
              <w:t>6</w:t>
            </w:r>
          </w:ins>
          <w:ins w:id="291" w:author="Nishan Shrestha" w:date="2024-04-29T15:09:00Z">
            <w:r>
              <w:rPr>
                <w:noProof/>
                <w:webHidden/>
              </w:rPr>
              <w:fldChar w:fldCharType="end"/>
            </w:r>
            <w:r w:rsidRPr="00BA387E">
              <w:rPr>
                <w:rStyle w:val="Hyperlink"/>
                <w:noProof/>
              </w:rPr>
              <w:fldChar w:fldCharType="end"/>
            </w:r>
          </w:ins>
        </w:p>
        <w:p w14:paraId="1E5A6F50" w14:textId="2FDBE1E6" w:rsidR="004F2705" w:rsidRPr="00B52E67" w:rsidRDefault="004F2705">
          <w:pPr>
            <w:pStyle w:val="TOC3"/>
            <w:tabs>
              <w:tab w:val="left" w:pos="1200"/>
            </w:tabs>
            <w:rPr>
              <w:ins w:id="292" w:author="Nishan Shrestha" w:date="2024-04-29T15:09:00Z"/>
              <w:rFonts w:asciiTheme="minorHAnsi" w:eastAsiaTheme="minorEastAsia" w:hAnsiTheme="minorHAnsi" w:cstheme="minorBidi"/>
              <w:noProof/>
              <w:kern w:val="2"/>
              <w:sz w:val="22"/>
              <w:szCs w:val="22"/>
            </w:rPr>
          </w:pPr>
          <w:ins w:id="29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3.1.4</w:t>
            </w:r>
            <w:r w:rsidRPr="00B52E67">
              <w:rPr>
                <w:rFonts w:asciiTheme="minorHAnsi" w:eastAsiaTheme="minorEastAsia" w:hAnsiTheme="minorHAnsi" w:cstheme="minorBidi"/>
                <w:noProof/>
                <w:kern w:val="2"/>
                <w:sz w:val="22"/>
                <w:szCs w:val="22"/>
              </w:rPr>
              <w:tab/>
            </w:r>
            <w:r w:rsidRPr="00BA387E">
              <w:rPr>
                <w:rStyle w:val="Hyperlink"/>
                <w:noProof/>
              </w:rPr>
              <w:t>Software Interface requirements</w:t>
            </w:r>
            <w:r>
              <w:rPr>
                <w:noProof/>
                <w:webHidden/>
              </w:rPr>
              <w:tab/>
            </w:r>
            <w:r>
              <w:rPr>
                <w:noProof/>
                <w:webHidden/>
              </w:rPr>
              <w:fldChar w:fldCharType="begin"/>
            </w:r>
            <w:r>
              <w:rPr>
                <w:noProof/>
                <w:webHidden/>
              </w:rPr>
              <w:instrText xml:space="preserve"> PAGEREF _Toc165295796 \h </w:instrText>
            </w:r>
          </w:ins>
          <w:r>
            <w:rPr>
              <w:noProof/>
              <w:webHidden/>
            </w:rPr>
          </w:r>
          <w:r>
            <w:rPr>
              <w:noProof/>
              <w:webHidden/>
            </w:rPr>
            <w:fldChar w:fldCharType="separate"/>
          </w:r>
          <w:ins w:id="294" w:author="Nishan Shrestha" w:date="2024-05-09T12:53:00Z">
            <w:r w:rsidR="00307C3B">
              <w:rPr>
                <w:noProof/>
                <w:webHidden/>
              </w:rPr>
              <w:t>6</w:t>
            </w:r>
          </w:ins>
          <w:ins w:id="295" w:author="Nishan Shrestha" w:date="2024-04-29T15:09:00Z">
            <w:r>
              <w:rPr>
                <w:noProof/>
                <w:webHidden/>
              </w:rPr>
              <w:fldChar w:fldCharType="end"/>
            </w:r>
            <w:r w:rsidRPr="00BA387E">
              <w:rPr>
                <w:rStyle w:val="Hyperlink"/>
                <w:noProof/>
              </w:rPr>
              <w:fldChar w:fldCharType="end"/>
            </w:r>
          </w:ins>
        </w:p>
        <w:p w14:paraId="0E6D18E5" w14:textId="4727807A" w:rsidR="004F2705" w:rsidRPr="00B52E67" w:rsidRDefault="004F2705">
          <w:pPr>
            <w:pStyle w:val="TOC3"/>
            <w:tabs>
              <w:tab w:val="left" w:pos="1200"/>
            </w:tabs>
            <w:rPr>
              <w:ins w:id="296" w:author="Nishan Shrestha" w:date="2024-04-29T15:09:00Z"/>
              <w:rFonts w:asciiTheme="minorHAnsi" w:eastAsiaTheme="minorEastAsia" w:hAnsiTheme="minorHAnsi" w:cstheme="minorBidi"/>
              <w:noProof/>
              <w:kern w:val="2"/>
              <w:sz w:val="22"/>
              <w:szCs w:val="22"/>
            </w:rPr>
          </w:pPr>
          <w:ins w:id="29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3.1.5</w:t>
            </w:r>
            <w:r w:rsidRPr="00B52E67">
              <w:rPr>
                <w:rFonts w:asciiTheme="minorHAnsi" w:eastAsiaTheme="minorEastAsia" w:hAnsiTheme="minorHAnsi" w:cstheme="minorBidi"/>
                <w:noProof/>
                <w:kern w:val="2"/>
                <w:sz w:val="22"/>
                <w:szCs w:val="22"/>
              </w:rPr>
              <w:tab/>
            </w:r>
            <w:r w:rsidRPr="00BA387E">
              <w:rPr>
                <w:rStyle w:val="Hyperlink"/>
                <w:noProof/>
              </w:rPr>
              <w:t>Internal Interface requirements</w:t>
            </w:r>
            <w:r>
              <w:rPr>
                <w:noProof/>
                <w:webHidden/>
              </w:rPr>
              <w:tab/>
            </w:r>
            <w:r>
              <w:rPr>
                <w:noProof/>
                <w:webHidden/>
              </w:rPr>
              <w:fldChar w:fldCharType="begin"/>
            </w:r>
            <w:r>
              <w:rPr>
                <w:noProof/>
                <w:webHidden/>
              </w:rPr>
              <w:instrText xml:space="preserve"> PAGEREF _Toc165295797 \h </w:instrText>
            </w:r>
          </w:ins>
          <w:r>
            <w:rPr>
              <w:noProof/>
              <w:webHidden/>
            </w:rPr>
          </w:r>
          <w:r>
            <w:rPr>
              <w:noProof/>
              <w:webHidden/>
            </w:rPr>
            <w:fldChar w:fldCharType="separate"/>
          </w:r>
          <w:ins w:id="298" w:author="Nishan Shrestha" w:date="2024-05-09T12:53:00Z">
            <w:r w:rsidR="00307C3B">
              <w:rPr>
                <w:noProof/>
                <w:webHidden/>
              </w:rPr>
              <w:t>6</w:t>
            </w:r>
          </w:ins>
          <w:ins w:id="299" w:author="Nishan Shrestha" w:date="2024-04-29T15:09:00Z">
            <w:r>
              <w:rPr>
                <w:noProof/>
                <w:webHidden/>
              </w:rPr>
              <w:fldChar w:fldCharType="end"/>
            </w:r>
            <w:r w:rsidRPr="00BA387E">
              <w:rPr>
                <w:rStyle w:val="Hyperlink"/>
                <w:noProof/>
              </w:rPr>
              <w:fldChar w:fldCharType="end"/>
            </w:r>
          </w:ins>
        </w:p>
        <w:p w14:paraId="0A60D1F3" w14:textId="1DFFD8E7" w:rsidR="004F2705" w:rsidRPr="00B52E67" w:rsidRDefault="004F2705">
          <w:pPr>
            <w:pStyle w:val="TOC3"/>
            <w:tabs>
              <w:tab w:val="left" w:pos="1200"/>
            </w:tabs>
            <w:rPr>
              <w:ins w:id="300" w:author="Nishan Shrestha" w:date="2024-04-29T15:09:00Z"/>
              <w:rFonts w:asciiTheme="minorHAnsi" w:eastAsiaTheme="minorEastAsia" w:hAnsiTheme="minorHAnsi" w:cstheme="minorBidi"/>
              <w:noProof/>
              <w:kern w:val="2"/>
              <w:sz w:val="22"/>
              <w:szCs w:val="22"/>
            </w:rPr>
          </w:pPr>
          <w:ins w:id="30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"_Toc165295798"</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3.1.6</w:t>
            </w:r>
            <w:r w:rsidRPr="00B52E67">
              <w:rPr>
                <w:rFonts w:asciiTheme="minorHAnsi" w:eastAsiaTheme="minorEastAsia" w:hAnsiTheme="minorHAnsi" w:cstheme="minorBidi"/>
                <w:noProof/>
                <w:kern w:val="2"/>
                <w:sz w:val="22"/>
                <w:szCs w:val="22"/>
              </w:rPr>
              <w:tab/>
            </w:r>
            <w:r w:rsidRPr="00BA387E">
              <w:rPr>
                <w:rStyle w:val="Hyperlink"/>
                <w:noProof/>
              </w:rPr>
              <w:t>Function Requirements</w:t>
            </w:r>
            <w:r>
              <w:rPr>
                <w:noProof/>
                <w:webHidden/>
              </w:rPr>
              <w:tab/>
            </w:r>
            <w:r>
              <w:rPr>
                <w:noProof/>
                <w:webHidden/>
              </w:rPr>
              <w:fldChar w:fldCharType="begin"/>
            </w:r>
            <w:r>
              <w:rPr>
                <w:noProof/>
                <w:webHidden/>
              </w:rPr>
              <w:instrText xml:space="preserve"> PAGEREF _Toc165295798 \h </w:instrText>
            </w:r>
          </w:ins>
          <w:r>
            <w:rPr>
              <w:noProof/>
              <w:webHidden/>
            </w:rPr>
          </w:r>
          <w:r>
            <w:rPr>
              <w:noProof/>
              <w:webHidden/>
            </w:rPr>
            <w:fldChar w:fldCharType="separate"/>
          </w:r>
          <w:ins w:id="302" w:author="Nishan Shrestha" w:date="2024-05-09T12:53:00Z">
            <w:r w:rsidR="00307C3B">
              <w:rPr>
                <w:noProof/>
                <w:webHidden/>
              </w:rPr>
              <w:t>6</w:t>
            </w:r>
          </w:ins>
          <w:ins w:id="303" w:author="Nishan Shrestha" w:date="2024-04-29T15:09:00Z">
            <w:r>
              <w:rPr>
                <w:noProof/>
                <w:webHidden/>
              </w:rPr>
              <w:fldChar w:fldCharType="end"/>
            </w:r>
            <w:r w:rsidRPr="00BA387E">
              <w:rPr>
                <w:rStyle w:val="Hyperlink"/>
                <w:noProof/>
              </w:rPr>
              <w:fldChar w:fldCharType="end"/>
            </w:r>
          </w:ins>
        </w:p>
        <w:p w14:paraId="3F631911" w14:textId="1B90C382" w:rsidR="004F2705" w:rsidRPr="00B52E67" w:rsidRDefault="004F2705">
          <w:pPr>
            <w:pStyle w:val="TOC2"/>
            <w:tabs>
              <w:tab w:val="left" w:pos="800"/>
              <w:tab w:val="right" w:leader="dot" w:pos="8630"/>
            </w:tabs>
            <w:rPr>
              <w:ins w:id="304" w:author="Nishan Shrestha" w:date="2024-04-29T15:09:00Z"/>
              <w:rFonts w:asciiTheme="minorHAnsi" w:eastAsiaTheme="minorEastAsia" w:hAnsiTheme="minorHAnsi" w:cstheme="minorBidi"/>
              <w:noProof/>
              <w:kern w:val="2"/>
              <w:sz w:val="22"/>
              <w:szCs w:val="22"/>
            </w:rPr>
          </w:pPr>
          <w:ins w:id="305"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"_Toc165295799"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w:t>
            </w:r>
            <w:r w:rsidRPr="00B52E67">
              <w:rPr>
                <w:rFonts w:asciiTheme="minorHAnsi" w:eastAsiaTheme="minorEastAsia" w:hAnsiTheme="minorHAnsi" w:cstheme="minorBidi"/>
                <w:noProof/>
                <w:kern w:val="2"/>
                <w:sz w:val="22"/>
                <w:szCs w:val="22"/>
              </w:rPr>
              <w:tab/>
            </w:r>
            <w:r w:rsidRPr="00BA387E">
              <w:rPr>
                <w:rStyle w:val="Hyperlink"/>
                <w:noProof/>
              </w:rPr>
              <w:t>HFC-FPC08 FCL link module</w:t>
            </w:r>
            <w:r>
              <w:rPr>
                <w:noProof/>
                <w:webHidden/>
              </w:rPr>
              <w:tab/>
            </w:r>
            <w:r>
              <w:rPr>
                <w:noProof/>
                <w:webHidden/>
              </w:rPr>
              <w:fldChar w:fldCharType="begin"/>
            </w:r>
            <w:r>
              <w:rPr>
                <w:noProof/>
                <w:webHidden/>
              </w:rPr>
              <w:instrText xml:space="preserve"> PAGEREF _Toc165295799 \h </w:instrText>
            </w:r>
          </w:ins>
          <w:r>
            <w:rPr>
              <w:noProof/>
              <w:webHidden/>
            </w:rPr>
          </w:r>
          <w:r>
            <w:rPr>
              <w:noProof/>
              <w:webHidden/>
            </w:rPr>
            <w:fldChar w:fldCharType="separate"/>
          </w:r>
          <w:ins w:id="306" w:author="Nishan Shrestha" w:date="2024-05-09T12:53:00Z">
            <w:r w:rsidR="00307C3B">
              <w:rPr>
                <w:noProof/>
                <w:webHidden/>
              </w:rPr>
              <w:t>8</w:t>
            </w:r>
          </w:ins>
          <w:ins w:id="307" w:author="Nishan Shrestha" w:date="2024-04-29T15:09:00Z">
            <w:r>
              <w:rPr>
                <w:noProof/>
                <w:webHidden/>
              </w:rPr>
              <w:fldChar w:fldCharType="end"/>
            </w:r>
            <w:r w:rsidRPr="00BA387E">
              <w:rPr>
                <w:rStyle w:val="Hyperlink"/>
                <w:noProof/>
              </w:rPr>
              <w:fldChar w:fldCharType="end"/>
            </w:r>
          </w:ins>
        </w:p>
        <w:p w14:paraId="57C56715" w14:textId="431AE4B6" w:rsidR="004F2705" w:rsidRPr="00B52E67" w:rsidRDefault="004F2705">
          <w:pPr>
            <w:pStyle w:val="TOC3"/>
            <w:tabs>
              <w:tab w:val="left" w:pos="1200"/>
            </w:tabs>
            <w:rPr>
              <w:ins w:id="308" w:author="Nishan Shrestha" w:date="2024-04-29T15:09:00Z"/>
              <w:rFonts w:asciiTheme="minorHAnsi" w:eastAsiaTheme="minorEastAsia" w:hAnsiTheme="minorHAnsi" w:cstheme="minorBidi"/>
              <w:noProof/>
              <w:kern w:val="2"/>
              <w:sz w:val="22"/>
              <w:szCs w:val="22"/>
            </w:rPr>
          </w:pPr>
          <w:ins w:id="30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"_Toc165295800"</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3.2.1</w:t>
            </w:r>
            <w:r w:rsidRPr="00B52E67">
              <w:rPr>
                <w:rFonts w:asciiTheme="minorHAnsi" w:eastAsiaTheme="minorEastAsia" w:hAnsiTheme="minorHAnsi" w:cstheme="minorBidi"/>
                <w:noProof/>
                <w:kern w:val="2"/>
                <w:sz w:val="22"/>
                <w:szCs w:val="22"/>
              </w:rPr>
              <w:tab/>
            </w:r>
            <w:r w:rsidRPr="00BA387E">
              <w:rPr>
                <w:rStyle w:val="Hyperlink"/>
                <w:noProof/>
              </w:rPr>
              <w:t>Operating Modes</w:t>
            </w:r>
            <w:r>
              <w:rPr>
                <w:noProof/>
                <w:webHidden/>
              </w:rPr>
              <w:tab/>
            </w:r>
            <w:r>
              <w:rPr>
                <w:noProof/>
                <w:webHidden/>
              </w:rPr>
              <w:fldChar w:fldCharType="begin"/>
            </w:r>
            <w:r>
              <w:rPr>
                <w:noProof/>
                <w:webHidden/>
              </w:rPr>
              <w:instrText xml:space="preserve"> PAGEREF _Toc165295800 \h </w:instrText>
            </w:r>
          </w:ins>
          <w:r>
            <w:rPr>
              <w:noProof/>
              <w:webHidden/>
            </w:rPr>
          </w:r>
          <w:r>
            <w:rPr>
              <w:noProof/>
              <w:webHidden/>
            </w:rPr>
            <w:fldChar w:fldCharType="separate"/>
          </w:r>
          <w:ins w:id="310" w:author="Nishan Shrestha" w:date="2024-05-09T12:53:00Z">
            <w:r w:rsidR="00307C3B">
              <w:rPr>
                <w:noProof/>
                <w:webHidden/>
              </w:rPr>
              <w:t>9</w:t>
            </w:r>
          </w:ins>
          <w:ins w:id="311" w:author="Nishan Shrestha" w:date="2024-04-29T15:09:00Z">
            <w:r>
              <w:rPr>
                <w:noProof/>
                <w:webHidden/>
              </w:rPr>
              <w:fldChar w:fldCharType="end"/>
            </w:r>
            <w:r w:rsidRPr="00BA387E">
              <w:rPr>
                <w:rStyle w:val="Hyperlink"/>
                <w:noProof/>
              </w:rPr>
              <w:fldChar w:fldCharType="end"/>
            </w:r>
          </w:ins>
        </w:p>
        <w:p w14:paraId="4B107C86" w14:textId="13E10EE7" w:rsidR="004F2705" w:rsidRPr="00B52E67" w:rsidRDefault="004F2705">
          <w:pPr>
            <w:pStyle w:val="TOC3"/>
            <w:tabs>
              <w:tab w:val="left" w:pos="1200"/>
            </w:tabs>
            <w:rPr>
              <w:ins w:id="312" w:author="Nishan Shrestha" w:date="2024-04-29T15:09:00Z"/>
              <w:rFonts w:asciiTheme="minorHAnsi" w:eastAsiaTheme="minorEastAsia" w:hAnsiTheme="minorHAnsi" w:cstheme="minorBidi"/>
              <w:noProof/>
              <w:kern w:val="2"/>
              <w:sz w:val="22"/>
              <w:szCs w:val="22"/>
            </w:rPr>
          </w:pPr>
          <w:ins w:id="31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"_Toc165295801"</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3.2.2</w:t>
            </w:r>
            <w:r w:rsidRPr="00B52E67">
              <w:rPr>
                <w:rFonts w:asciiTheme="minorHAnsi" w:eastAsiaTheme="minorEastAsia" w:hAnsiTheme="minorHAnsi" w:cstheme="minorBidi"/>
                <w:noProof/>
                <w:kern w:val="2"/>
                <w:sz w:val="22"/>
                <w:szCs w:val="22"/>
              </w:rPr>
              <w:tab/>
            </w:r>
            <w:r w:rsidRPr="00BA387E">
              <w:rPr>
                <w:rStyle w:val="Hyperlink"/>
                <w:noProof/>
              </w:rPr>
              <w:t>External interface requirements</w:t>
            </w:r>
            <w:r>
              <w:rPr>
                <w:noProof/>
                <w:webHidden/>
              </w:rPr>
              <w:tab/>
            </w:r>
            <w:r>
              <w:rPr>
                <w:noProof/>
                <w:webHidden/>
              </w:rPr>
              <w:fldChar w:fldCharType="begin"/>
            </w:r>
            <w:r>
              <w:rPr>
                <w:noProof/>
                <w:webHidden/>
              </w:rPr>
              <w:instrText xml:space="preserve"> PAGEREF _Toc165295801 \h </w:instrText>
            </w:r>
          </w:ins>
          <w:r>
            <w:rPr>
              <w:noProof/>
              <w:webHidden/>
            </w:rPr>
          </w:r>
          <w:r>
            <w:rPr>
              <w:noProof/>
              <w:webHidden/>
            </w:rPr>
            <w:fldChar w:fldCharType="separate"/>
          </w:r>
          <w:ins w:id="314" w:author="Nishan Shrestha" w:date="2024-05-09T12:53:00Z">
            <w:r w:rsidR="00307C3B">
              <w:rPr>
                <w:noProof/>
                <w:webHidden/>
              </w:rPr>
              <w:t>9</w:t>
            </w:r>
          </w:ins>
          <w:ins w:id="315" w:author="Nishan Shrestha" w:date="2024-04-29T15:09:00Z">
            <w:r>
              <w:rPr>
                <w:noProof/>
                <w:webHidden/>
              </w:rPr>
              <w:fldChar w:fldCharType="end"/>
            </w:r>
            <w:r w:rsidRPr="00BA387E">
              <w:rPr>
                <w:rStyle w:val="Hyperlink"/>
                <w:noProof/>
              </w:rPr>
              <w:fldChar w:fldCharType="end"/>
            </w:r>
          </w:ins>
        </w:p>
        <w:p w14:paraId="52861019" w14:textId="3856489A" w:rsidR="004F2705" w:rsidRPr="00B52E67" w:rsidRDefault="004F2705">
          <w:pPr>
            <w:pStyle w:val="TOC3"/>
            <w:tabs>
              <w:tab w:val="left" w:pos="1200"/>
            </w:tabs>
            <w:rPr>
              <w:ins w:id="316" w:author="Nishan Shrestha" w:date="2024-04-29T15:09:00Z"/>
              <w:rFonts w:asciiTheme="minorHAnsi" w:eastAsiaTheme="minorEastAsia" w:hAnsiTheme="minorHAnsi" w:cstheme="minorBidi"/>
              <w:noProof/>
              <w:kern w:val="2"/>
              <w:sz w:val="22"/>
              <w:szCs w:val="22"/>
            </w:rPr>
          </w:pPr>
          <w:ins w:id="31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"_Toc165295802"</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3.2.3</w:t>
            </w:r>
            <w:r w:rsidRPr="00B52E67">
              <w:rPr>
                <w:rFonts w:asciiTheme="minorHAnsi" w:eastAsiaTheme="minorEastAsia" w:hAnsiTheme="minorHAnsi" w:cstheme="minorBidi"/>
                <w:noProof/>
                <w:kern w:val="2"/>
                <w:sz w:val="22"/>
                <w:szCs w:val="22"/>
              </w:rPr>
              <w:tab/>
            </w:r>
            <w:r w:rsidRPr="00BA387E">
              <w:rPr>
                <w:rStyle w:val="Hyperlink"/>
                <w:noProof/>
              </w:rPr>
              <w:t>User Interface requirements</w:t>
            </w:r>
            <w:r>
              <w:rPr>
                <w:noProof/>
                <w:webHidden/>
              </w:rPr>
              <w:tab/>
            </w:r>
            <w:r>
              <w:rPr>
                <w:noProof/>
                <w:webHidden/>
              </w:rPr>
              <w:fldChar w:fldCharType="begin"/>
            </w:r>
            <w:r>
              <w:rPr>
                <w:noProof/>
                <w:webHidden/>
              </w:rPr>
              <w:instrText xml:space="preserve"> PAGEREF _Toc165295802 \h </w:instrText>
            </w:r>
          </w:ins>
          <w:r>
            <w:rPr>
              <w:noProof/>
              <w:webHidden/>
            </w:rPr>
          </w:r>
          <w:r>
            <w:rPr>
              <w:noProof/>
              <w:webHidden/>
            </w:rPr>
            <w:fldChar w:fldCharType="separate"/>
          </w:r>
          <w:ins w:id="318" w:author="Nishan Shrestha" w:date="2024-05-09T12:53:00Z">
            <w:r w:rsidR="00307C3B">
              <w:rPr>
                <w:noProof/>
                <w:webHidden/>
              </w:rPr>
              <w:t>9</w:t>
            </w:r>
          </w:ins>
          <w:ins w:id="319" w:author="Nishan Shrestha" w:date="2024-04-29T15:09:00Z">
            <w:r>
              <w:rPr>
                <w:noProof/>
                <w:webHidden/>
              </w:rPr>
              <w:fldChar w:fldCharType="end"/>
            </w:r>
            <w:r w:rsidRPr="00BA387E">
              <w:rPr>
                <w:rStyle w:val="Hyperlink"/>
                <w:noProof/>
              </w:rPr>
              <w:fldChar w:fldCharType="end"/>
            </w:r>
          </w:ins>
        </w:p>
        <w:p w14:paraId="7C246CBD" w14:textId="73C54C42" w:rsidR="004F2705" w:rsidRPr="00B52E67" w:rsidRDefault="004F2705">
          <w:pPr>
            <w:pStyle w:val="TOC3"/>
            <w:tabs>
              <w:tab w:val="left" w:pos="1200"/>
            </w:tabs>
            <w:rPr>
              <w:ins w:id="320" w:author="Nishan Shrestha" w:date="2024-04-29T15:09:00Z"/>
              <w:rFonts w:asciiTheme="minorHAnsi" w:eastAsiaTheme="minorEastAsia" w:hAnsiTheme="minorHAnsi" w:cstheme="minorBidi"/>
              <w:noProof/>
              <w:kern w:val="2"/>
              <w:sz w:val="22"/>
              <w:szCs w:val="22"/>
            </w:rPr>
          </w:pPr>
          <w:ins w:id="321"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"_Toc165295803"</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3.2.4</w:t>
            </w:r>
            <w:r w:rsidRPr="00B52E67">
              <w:rPr>
                <w:rFonts w:asciiTheme="minorHAnsi" w:eastAsiaTheme="minorEastAsia" w:hAnsiTheme="minorHAnsi" w:cstheme="minorBidi"/>
                <w:noProof/>
                <w:kern w:val="2"/>
                <w:sz w:val="22"/>
                <w:szCs w:val="22"/>
              </w:rPr>
              <w:tab/>
            </w:r>
            <w:r w:rsidRPr="00BA387E">
              <w:rPr>
                <w:rStyle w:val="Hyperlink"/>
                <w:noProof/>
              </w:rPr>
              <w:t>Software Interface requirements</w:t>
            </w:r>
            <w:r>
              <w:rPr>
                <w:noProof/>
                <w:webHidden/>
              </w:rPr>
              <w:tab/>
            </w:r>
            <w:r>
              <w:rPr>
                <w:noProof/>
                <w:webHidden/>
              </w:rPr>
              <w:fldChar w:fldCharType="begin"/>
            </w:r>
            <w:r>
              <w:rPr>
                <w:noProof/>
                <w:webHidden/>
              </w:rPr>
              <w:instrText xml:space="preserve"> PAGEREF _Toc165295803 \h </w:instrText>
            </w:r>
          </w:ins>
          <w:r>
            <w:rPr>
              <w:noProof/>
              <w:webHidden/>
            </w:rPr>
          </w:r>
          <w:r>
            <w:rPr>
              <w:noProof/>
              <w:webHidden/>
            </w:rPr>
            <w:fldChar w:fldCharType="separate"/>
          </w:r>
          <w:ins w:id="322" w:author="Nishan Shrestha" w:date="2024-05-09T12:53:00Z">
            <w:r w:rsidR="00307C3B">
              <w:rPr>
                <w:noProof/>
                <w:webHidden/>
              </w:rPr>
              <w:t>9</w:t>
            </w:r>
          </w:ins>
          <w:ins w:id="323" w:author="Nishan Shrestha" w:date="2024-04-29T15:09:00Z">
            <w:r>
              <w:rPr>
                <w:noProof/>
                <w:webHidden/>
              </w:rPr>
              <w:fldChar w:fldCharType="end"/>
            </w:r>
            <w:r w:rsidRPr="00BA387E">
              <w:rPr>
                <w:rStyle w:val="Hyperlink"/>
                <w:noProof/>
              </w:rPr>
              <w:fldChar w:fldCharType="end"/>
            </w:r>
          </w:ins>
        </w:p>
        <w:p w14:paraId="1C6C90D0" w14:textId="183ED91F" w:rsidR="004F2705" w:rsidRPr="00B52E67" w:rsidRDefault="004F2705">
          <w:pPr>
            <w:pStyle w:val="TOC3"/>
            <w:tabs>
              <w:tab w:val="left" w:pos="1200"/>
            </w:tabs>
            <w:rPr>
              <w:ins w:id="324" w:author="Nishan Shrestha" w:date="2024-04-29T15:09:00Z"/>
              <w:rFonts w:asciiTheme="minorHAnsi" w:eastAsiaTheme="minorEastAsia" w:hAnsiTheme="minorHAnsi" w:cstheme="minorBidi"/>
              <w:noProof/>
              <w:kern w:val="2"/>
              <w:sz w:val="22"/>
              <w:szCs w:val="22"/>
            </w:rPr>
          </w:pPr>
          <w:ins w:id="325" w:author="Nishan Shrestha" w:date="2024-04-29T15:09:00Z">
            <w:r w:rsidRPr="00BA387E">
              <w:rPr>
                <w:rStyle w:val="Hyperlink"/>
                <w:noProof/>
              </w:rPr>
              <w:lastRenderedPageBreak/>
              <w:fldChar w:fldCharType="begin"/>
            </w:r>
            <w:r w:rsidRPr="00BA387E">
              <w:rPr>
                <w:rStyle w:val="Hyperlink"/>
                <w:noProof/>
              </w:rPr>
              <w:instrText xml:space="preserve"> </w:instrText>
            </w:r>
            <w:r>
              <w:rPr>
                <w:noProof/>
              </w:rPr>
              <w:instrText>HYPERLINK \l "_Toc165295804"</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3.2.5</w:t>
            </w:r>
            <w:r w:rsidRPr="00B52E67">
              <w:rPr>
                <w:rFonts w:asciiTheme="minorHAnsi" w:eastAsiaTheme="minorEastAsia" w:hAnsiTheme="minorHAnsi" w:cstheme="minorBidi"/>
                <w:noProof/>
                <w:kern w:val="2"/>
                <w:sz w:val="22"/>
                <w:szCs w:val="22"/>
              </w:rPr>
              <w:tab/>
            </w:r>
            <w:r w:rsidRPr="00BA387E">
              <w:rPr>
                <w:rStyle w:val="Hyperlink"/>
                <w:noProof/>
              </w:rPr>
              <w:t>Internal Interface requirements</w:t>
            </w:r>
            <w:r>
              <w:rPr>
                <w:noProof/>
                <w:webHidden/>
              </w:rPr>
              <w:tab/>
            </w:r>
            <w:r>
              <w:rPr>
                <w:noProof/>
                <w:webHidden/>
              </w:rPr>
              <w:fldChar w:fldCharType="begin"/>
            </w:r>
            <w:r>
              <w:rPr>
                <w:noProof/>
                <w:webHidden/>
              </w:rPr>
              <w:instrText xml:space="preserve"> PAGEREF _Toc165295804 \h </w:instrText>
            </w:r>
          </w:ins>
          <w:r>
            <w:rPr>
              <w:noProof/>
              <w:webHidden/>
            </w:rPr>
          </w:r>
          <w:r>
            <w:rPr>
              <w:noProof/>
              <w:webHidden/>
            </w:rPr>
            <w:fldChar w:fldCharType="separate"/>
          </w:r>
          <w:ins w:id="326" w:author="Nishan Shrestha" w:date="2024-05-09T12:53:00Z">
            <w:r w:rsidR="00307C3B">
              <w:rPr>
                <w:noProof/>
                <w:webHidden/>
              </w:rPr>
              <w:t>9</w:t>
            </w:r>
          </w:ins>
          <w:ins w:id="327" w:author="Nishan Shrestha" w:date="2024-04-29T15:09:00Z">
            <w:r>
              <w:rPr>
                <w:noProof/>
                <w:webHidden/>
              </w:rPr>
              <w:fldChar w:fldCharType="end"/>
            </w:r>
            <w:r w:rsidRPr="00BA387E">
              <w:rPr>
                <w:rStyle w:val="Hyperlink"/>
                <w:noProof/>
              </w:rPr>
              <w:fldChar w:fldCharType="end"/>
            </w:r>
          </w:ins>
        </w:p>
        <w:p w14:paraId="0BFC42AC" w14:textId="59D9FFEB" w:rsidR="004F2705" w:rsidRPr="00B52E67" w:rsidRDefault="004F2705">
          <w:pPr>
            <w:pStyle w:val="TOC3"/>
            <w:tabs>
              <w:tab w:val="left" w:pos="1200"/>
            </w:tabs>
            <w:rPr>
              <w:ins w:id="328" w:author="Nishan Shrestha" w:date="2024-04-29T15:09:00Z"/>
              <w:rFonts w:asciiTheme="minorHAnsi" w:eastAsiaTheme="minorEastAsia" w:hAnsiTheme="minorHAnsi" w:cstheme="minorBidi"/>
              <w:noProof/>
              <w:kern w:val="2"/>
              <w:sz w:val="22"/>
              <w:szCs w:val="22"/>
            </w:rPr>
          </w:pPr>
          <w:ins w:id="329"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"_Toc165295805"</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3.2.6</w:t>
            </w:r>
            <w:r w:rsidRPr="00B52E67">
              <w:rPr>
                <w:rFonts w:asciiTheme="minorHAnsi" w:eastAsiaTheme="minorEastAsia" w:hAnsiTheme="minorHAnsi" w:cstheme="minorBidi"/>
                <w:noProof/>
                <w:kern w:val="2"/>
                <w:sz w:val="22"/>
                <w:szCs w:val="22"/>
              </w:rPr>
              <w:tab/>
            </w:r>
            <w:r w:rsidRPr="00BA387E">
              <w:rPr>
                <w:rStyle w:val="Hyperlink"/>
                <w:noProof/>
              </w:rPr>
              <w:t>Function Requirements</w:t>
            </w:r>
            <w:r>
              <w:rPr>
                <w:noProof/>
                <w:webHidden/>
              </w:rPr>
              <w:tab/>
            </w:r>
            <w:r>
              <w:rPr>
                <w:noProof/>
                <w:webHidden/>
              </w:rPr>
              <w:fldChar w:fldCharType="begin"/>
            </w:r>
            <w:r>
              <w:rPr>
                <w:noProof/>
                <w:webHidden/>
              </w:rPr>
              <w:instrText xml:space="preserve"> PAGEREF _Toc165295805 \h </w:instrText>
            </w:r>
          </w:ins>
          <w:r>
            <w:rPr>
              <w:noProof/>
              <w:webHidden/>
            </w:rPr>
          </w:r>
          <w:r>
            <w:rPr>
              <w:noProof/>
              <w:webHidden/>
            </w:rPr>
            <w:fldChar w:fldCharType="separate"/>
          </w:r>
          <w:ins w:id="330" w:author="Nishan Shrestha" w:date="2024-05-09T12:53:00Z">
            <w:r w:rsidR="00307C3B">
              <w:rPr>
                <w:noProof/>
                <w:webHidden/>
              </w:rPr>
              <w:t>9</w:t>
            </w:r>
          </w:ins>
          <w:ins w:id="331" w:author="Nishan Shrestha" w:date="2024-04-29T15:09:00Z">
            <w:r>
              <w:rPr>
                <w:noProof/>
                <w:webHidden/>
              </w:rPr>
              <w:fldChar w:fldCharType="end"/>
            </w:r>
            <w:r w:rsidRPr="00BA387E">
              <w:rPr>
                <w:rStyle w:val="Hyperlink"/>
                <w:noProof/>
              </w:rPr>
              <w:fldChar w:fldCharType="end"/>
            </w:r>
          </w:ins>
        </w:p>
        <w:p w14:paraId="6796826B" w14:textId="5D46843C" w:rsidR="004F2705" w:rsidRPr="00B52E67" w:rsidRDefault="004F2705">
          <w:pPr>
            <w:pStyle w:val="TOC2"/>
            <w:tabs>
              <w:tab w:val="left" w:pos="800"/>
              <w:tab w:val="right" w:leader="dot" w:pos="8630"/>
            </w:tabs>
            <w:rPr>
              <w:ins w:id="332" w:author="Nishan Shrestha" w:date="2024-04-29T15:09:00Z"/>
              <w:rFonts w:asciiTheme="minorHAnsi" w:eastAsiaTheme="minorEastAsia" w:hAnsiTheme="minorHAnsi" w:cstheme="minorBidi"/>
              <w:noProof/>
              <w:kern w:val="2"/>
              <w:sz w:val="22"/>
              <w:szCs w:val="22"/>
            </w:rPr>
          </w:pPr>
          <w:ins w:id="333"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"_Toc165295806"</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3.3</w:t>
            </w:r>
            <w:r w:rsidRPr="00B52E67">
              <w:rPr>
                <w:rFonts w:asciiTheme="minorHAnsi" w:eastAsiaTheme="minorEastAsia" w:hAnsiTheme="minorHAnsi" w:cstheme="minorBidi"/>
                <w:noProof/>
                <w:kern w:val="2"/>
                <w:sz w:val="22"/>
                <w:szCs w:val="22"/>
              </w:rPr>
              <w:tab/>
            </w:r>
            <w:r w:rsidRPr="00BA387E">
              <w:rPr>
                <w:rStyle w:val="Hyperlink"/>
                <w:noProof/>
              </w:rPr>
              <w:t>Redundancy</w:t>
            </w:r>
            <w:r>
              <w:rPr>
                <w:noProof/>
                <w:webHidden/>
              </w:rPr>
              <w:tab/>
            </w:r>
            <w:r>
              <w:rPr>
                <w:noProof/>
                <w:webHidden/>
              </w:rPr>
              <w:fldChar w:fldCharType="begin"/>
            </w:r>
            <w:r>
              <w:rPr>
                <w:noProof/>
                <w:webHidden/>
              </w:rPr>
              <w:instrText xml:space="preserve"> PAGEREF _Toc165295806 \h </w:instrText>
            </w:r>
          </w:ins>
          <w:r>
            <w:rPr>
              <w:noProof/>
              <w:webHidden/>
            </w:rPr>
          </w:r>
          <w:r>
            <w:rPr>
              <w:noProof/>
              <w:webHidden/>
            </w:rPr>
            <w:fldChar w:fldCharType="separate"/>
          </w:r>
          <w:ins w:id="334" w:author="Nishan Shrestha" w:date="2024-05-09T12:53:00Z">
            <w:r w:rsidR="00307C3B">
              <w:rPr>
                <w:noProof/>
                <w:webHidden/>
              </w:rPr>
              <w:t>9</w:t>
            </w:r>
          </w:ins>
          <w:ins w:id="335" w:author="Nishan Shrestha" w:date="2024-04-29T15:09:00Z">
            <w:r>
              <w:rPr>
                <w:noProof/>
                <w:webHidden/>
              </w:rPr>
              <w:fldChar w:fldCharType="end"/>
            </w:r>
            <w:r w:rsidRPr="00BA387E">
              <w:rPr>
                <w:rStyle w:val="Hyperlink"/>
                <w:noProof/>
              </w:rPr>
              <w:fldChar w:fldCharType="end"/>
            </w:r>
          </w:ins>
        </w:p>
        <w:p w14:paraId="14163D15" w14:textId="7A81DED8" w:rsidR="004F2705" w:rsidRPr="00B52E67" w:rsidRDefault="004F2705">
          <w:pPr>
            <w:pStyle w:val="TOC2"/>
            <w:tabs>
              <w:tab w:val="left" w:pos="800"/>
              <w:tab w:val="right" w:leader="dot" w:pos="8630"/>
            </w:tabs>
            <w:rPr>
              <w:ins w:id="336" w:author="Nishan Shrestha" w:date="2024-04-29T15:09:00Z"/>
              <w:rFonts w:asciiTheme="minorHAnsi" w:eastAsiaTheme="minorEastAsia" w:hAnsiTheme="minorHAnsi" w:cstheme="minorBidi"/>
              <w:noProof/>
              <w:kern w:val="2"/>
              <w:sz w:val="22"/>
              <w:szCs w:val="22"/>
            </w:rPr>
          </w:pPr>
          <w:ins w:id="337"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"_Toc165295807"</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3.4</w:t>
            </w:r>
            <w:r w:rsidRPr="00B52E67">
              <w:rPr>
                <w:rFonts w:asciiTheme="minorHAnsi" w:eastAsiaTheme="minorEastAsia" w:hAnsiTheme="minorHAnsi" w:cstheme="minorBidi"/>
                <w:noProof/>
                <w:kern w:val="2"/>
                <w:sz w:val="22"/>
                <w:szCs w:val="22"/>
              </w:rPr>
              <w:tab/>
            </w:r>
            <w:r w:rsidRPr="00BA387E">
              <w:rPr>
                <w:rStyle w:val="Hyperlink"/>
                <w:noProof/>
              </w:rPr>
              <w:t>Controller Diagnostics</w:t>
            </w:r>
            <w:r>
              <w:rPr>
                <w:noProof/>
                <w:webHidden/>
              </w:rPr>
              <w:tab/>
            </w:r>
            <w:r>
              <w:rPr>
                <w:noProof/>
                <w:webHidden/>
              </w:rPr>
              <w:fldChar w:fldCharType="begin"/>
            </w:r>
            <w:r>
              <w:rPr>
                <w:noProof/>
                <w:webHidden/>
              </w:rPr>
              <w:instrText xml:space="preserve"> PAGEREF _Toc165295807 \h </w:instrText>
            </w:r>
          </w:ins>
          <w:r>
            <w:rPr>
              <w:noProof/>
              <w:webHidden/>
            </w:rPr>
          </w:r>
          <w:r>
            <w:rPr>
              <w:noProof/>
              <w:webHidden/>
            </w:rPr>
            <w:fldChar w:fldCharType="separate"/>
          </w:r>
          <w:ins w:id="338" w:author="Nishan Shrestha" w:date="2024-05-09T12:53:00Z">
            <w:r w:rsidR="00307C3B">
              <w:rPr>
                <w:noProof/>
                <w:webHidden/>
              </w:rPr>
              <w:t>10</w:t>
            </w:r>
          </w:ins>
          <w:ins w:id="339" w:author="Nishan Shrestha" w:date="2024-04-29T15:09:00Z">
            <w:r>
              <w:rPr>
                <w:noProof/>
                <w:webHidden/>
              </w:rPr>
              <w:fldChar w:fldCharType="end"/>
            </w:r>
            <w:r w:rsidRPr="00BA387E">
              <w:rPr>
                <w:rStyle w:val="Hyperlink"/>
                <w:noProof/>
              </w:rPr>
              <w:fldChar w:fldCharType="end"/>
            </w:r>
          </w:ins>
        </w:p>
        <w:p w14:paraId="34320BEC" w14:textId="6AA97E43" w:rsidR="004F2705" w:rsidRPr="00B52E67" w:rsidRDefault="004F2705">
          <w:pPr>
            <w:pStyle w:val="TOC3"/>
            <w:rPr>
              <w:ins w:id="340" w:author="Nishan Shrestha" w:date="2024-04-29T15:09:00Z"/>
              <w:rFonts w:asciiTheme="minorHAnsi" w:eastAsiaTheme="minorEastAsia" w:hAnsiTheme="minorHAnsi" w:cstheme="minorBidi"/>
              <w:noProof/>
              <w:kern w:val="2"/>
              <w:sz w:val="22"/>
              <w:szCs w:val="22"/>
            </w:rPr>
            <w:pPrChange w:id="341" w:author="Nishan Shrestha" w:date="2024-04-29T15:09:00Z">
              <w:pPr>
                <w:pStyle w:val="TOC1"/>
              </w:pPr>
            </w:pPrChange>
          </w:pPr>
          <w:ins w:id="342" w:author="Nishan Shrestha" w:date="2024-04-29T15:09:00Z">
            <w:r w:rsidRPr="00BA387E">
              <w:rPr>
                <w:rStyle w:val="Hyperlink"/>
                <w:noProof/>
              </w:rPr>
              <w:fldChar w:fldCharType="begin"/>
            </w:r>
            <w:r w:rsidRPr="00BA387E">
              <w:rPr>
                <w:rStyle w:val="Hyperlink"/>
                <w:noProof/>
              </w:rPr>
              <w:instrText xml:space="preserve"> </w:instrText>
            </w:r>
            <w:r>
              <w:rPr>
                <w:noProof/>
              </w:rPr>
              <w:instrText>HYPERLINK \l "_Toc165295809"</w:instrText>
            </w:r>
            <w:r w:rsidRPr="00BA387E">
              <w:rPr>
                <w:rStyle w:val="Hyperlink"/>
                <w:noProof/>
              </w:rPr>
              <w:instrText xml:space="preserve"> </w:instrText>
            </w:r>
            <w:r w:rsidRPr="00BA387E">
              <w:rPr>
                <w:rStyle w:val="Hyperlink"/>
                <w:noProof/>
              </w:rPr>
            </w:r>
            <w:r w:rsidRPr="00BA387E">
              <w:rPr>
                <w:rStyle w:val="Hyperlink"/>
                <w:noProof/>
              </w:rPr>
              <w:fldChar w:fldCharType="separate"/>
            </w:r>
            <w:r w:rsidRPr="00BA387E">
              <w:rPr>
                <w:rStyle w:val="Hyperlink"/>
                <w:noProof/>
              </w:rPr>
              <w:t>4.</w:t>
            </w:r>
            <w:r w:rsidRPr="00B52E67">
              <w:rPr>
                <w:rFonts w:asciiTheme="minorHAnsi" w:eastAsiaTheme="minorEastAsia" w:hAnsiTheme="minorHAnsi" w:cstheme="minorBidi"/>
                <w:noProof/>
                <w:kern w:val="2"/>
                <w:sz w:val="22"/>
                <w:szCs w:val="22"/>
              </w:rPr>
              <w:tab/>
            </w:r>
            <w:r w:rsidRPr="00BA387E">
              <w:rPr>
                <w:rStyle w:val="Hyperlink"/>
                <w:noProof/>
              </w:rPr>
              <w:t>Performance Requirements</w:t>
            </w:r>
            <w:r>
              <w:rPr>
                <w:noProof/>
                <w:webHidden/>
              </w:rPr>
              <w:tab/>
            </w:r>
            <w:r>
              <w:rPr>
                <w:noProof/>
                <w:webHidden/>
              </w:rPr>
              <w:fldChar w:fldCharType="begin"/>
            </w:r>
            <w:r>
              <w:rPr>
                <w:noProof/>
                <w:webHidden/>
              </w:rPr>
              <w:instrText xml:space="preserve"> PAGEREF _Toc165295809 \h </w:instrText>
            </w:r>
          </w:ins>
          <w:r>
            <w:rPr>
              <w:noProof/>
              <w:webHidden/>
            </w:rPr>
          </w:r>
          <w:r>
            <w:rPr>
              <w:noProof/>
              <w:webHidden/>
            </w:rPr>
            <w:fldChar w:fldCharType="separate"/>
          </w:r>
          <w:ins w:id="343" w:author="Nishan Shrestha" w:date="2024-05-09T12:53:00Z">
            <w:r w:rsidR="00307C3B">
              <w:rPr>
                <w:noProof/>
                <w:webHidden/>
              </w:rPr>
              <w:t>11</w:t>
            </w:r>
          </w:ins>
          <w:ins w:id="344" w:author="Nishan Shrestha" w:date="2024-04-29T15:09:00Z">
            <w:r>
              <w:rPr>
                <w:noProof/>
                <w:webHidden/>
              </w:rPr>
              <w:fldChar w:fldCharType="end"/>
            </w:r>
            <w:r w:rsidRPr="00BA387E">
              <w:rPr>
                <w:rStyle w:val="Hyperlink"/>
                <w:noProof/>
              </w:rPr>
              <w:fldChar w:fldCharType="end"/>
            </w:r>
          </w:ins>
        </w:p>
        <w:p w14:paraId="18FEA5AD" w14:textId="7F002689" w:rsidR="00BC57E8" w:rsidDel="00BC57E8" w:rsidRDefault="00206E89">
          <w:pPr>
            <w:pStyle w:val="TOC1"/>
            <w:rPr>
              <w:del w:id="345" w:author="Nishan Shrestha" w:date="2023-12-14T09:10:00Z"/>
              <w:rFonts w:asciiTheme="minorHAnsi" w:eastAsiaTheme="minorEastAsia" w:hAnsiTheme="minorHAnsi" w:cstheme="minorBidi"/>
              <w:noProof/>
              <w:sz w:val="22"/>
              <w:szCs w:val="22"/>
            </w:rPr>
          </w:pPr>
          <w:ins w:id="346" w:author="Diana Villarreal" w:date="2024-01-17T09:33:00Z">
            <w:del w:id="347" w:author="Nishan Shrestha" w:date="2024-04-25T13:11:00Z">
              <w:r w:rsidDel="005F1CCF">
                <w:rPr>
                  <w:noProof/>
                  <w:webHidden/>
                </w:rPr>
                <w:delText>333334444444455555555666777778</w:delText>
              </w:r>
            </w:del>
          </w:ins>
          <w:del w:id="348" w:author="Nishan Shrestha" w:date="2023-12-14T09:10:00Z">
            <w:r w:rsidR="00BC57E8" w:rsidRPr="00BC57E8" w:rsidDel="00BC57E8">
              <w:rPr>
                <w:rStyle w:val="Hyperlink"/>
                <w:noProof/>
              </w:rPr>
              <w:delText>1.</w:delText>
            </w:r>
            <w:r w:rsidR="00BC57E8" w:rsidDel="00BC57E8">
              <w:rPr>
                <w:rFonts w:asciiTheme="minorHAnsi" w:eastAsiaTheme="minorEastAsia" w:hAnsiTheme="minorHAnsi" w:cstheme="minorBidi"/>
                <w:noProof/>
                <w:sz w:val="22"/>
                <w:szCs w:val="22"/>
              </w:rPr>
              <w:tab/>
            </w:r>
            <w:r w:rsidR="00BC57E8" w:rsidRPr="00BC57E8" w:rsidDel="00BC57E8">
              <w:rPr>
                <w:rStyle w:val="Hyperlink"/>
                <w:noProof/>
              </w:rPr>
              <w:delText>Introduction</w:delText>
            </w:r>
            <w:r w:rsidR="00BC57E8" w:rsidDel="00BC57E8">
              <w:rPr>
                <w:noProof/>
                <w:webHidden/>
              </w:rPr>
              <w:tab/>
              <w:delText>4</w:delText>
            </w:r>
          </w:del>
        </w:p>
        <w:p w14:paraId="7C268E79" w14:textId="26DEBC51" w:rsidR="00BC57E8" w:rsidDel="00BC57E8" w:rsidRDefault="00BC57E8">
          <w:pPr>
            <w:pStyle w:val="TOC2"/>
            <w:tabs>
              <w:tab w:val="left" w:pos="800"/>
              <w:tab w:val="right" w:leader="dot" w:pos="8630"/>
            </w:tabs>
            <w:rPr>
              <w:del w:id="349" w:author="Nishan Shrestha" w:date="2023-12-14T09:10:00Z"/>
              <w:rFonts w:asciiTheme="minorHAnsi" w:eastAsiaTheme="minorEastAsia" w:hAnsiTheme="minorHAnsi" w:cstheme="minorBidi"/>
              <w:noProof/>
              <w:sz w:val="22"/>
              <w:szCs w:val="22"/>
            </w:rPr>
          </w:pPr>
          <w:del w:id="350" w:author="Nishan Shrestha" w:date="2023-12-14T09:10:00Z">
            <w:r w:rsidRPr="00BC57E8" w:rsidDel="00BC57E8">
              <w:rPr>
                <w:rStyle w:val="Hyperlink"/>
                <w:noProof/>
              </w:rPr>
              <w:delText>1.1</w:delText>
            </w:r>
            <w:r w:rsidDel="00BC57E8">
              <w:rPr>
                <w:rFonts w:asciiTheme="minorHAnsi" w:eastAsiaTheme="minorEastAsia" w:hAnsiTheme="minorHAnsi" w:cstheme="minorBidi"/>
                <w:noProof/>
                <w:sz w:val="22"/>
                <w:szCs w:val="22"/>
              </w:rPr>
              <w:tab/>
            </w:r>
            <w:r w:rsidRPr="00BC57E8" w:rsidDel="00BC57E8">
              <w:rPr>
                <w:rStyle w:val="Hyperlink"/>
                <w:noProof/>
              </w:rPr>
              <w:delText>Purpose of the Document</w:delText>
            </w:r>
            <w:r w:rsidDel="00BC57E8">
              <w:rPr>
                <w:noProof/>
                <w:webHidden/>
              </w:rPr>
              <w:tab/>
              <w:delText>4</w:delText>
            </w:r>
          </w:del>
        </w:p>
        <w:p w14:paraId="6E34B3BC" w14:textId="4746A349" w:rsidR="00BC57E8" w:rsidDel="00BC57E8" w:rsidRDefault="00BC57E8">
          <w:pPr>
            <w:pStyle w:val="TOC2"/>
            <w:tabs>
              <w:tab w:val="left" w:pos="800"/>
              <w:tab w:val="right" w:leader="dot" w:pos="8630"/>
            </w:tabs>
            <w:rPr>
              <w:del w:id="351" w:author="Nishan Shrestha" w:date="2023-12-14T09:10:00Z"/>
              <w:rFonts w:asciiTheme="minorHAnsi" w:eastAsiaTheme="minorEastAsia" w:hAnsiTheme="minorHAnsi" w:cstheme="minorBidi"/>
              <w:noProof/>
              <w:sz w:val="22"/>
              <w:szCs w:val="22"/>
            </w:rPr>
          </w:pPr>
          <w:del w:id="352" w:author="Nishan Shrestha" w:date="2023-12-14T09:10:00Z">
            <w:r w:rsidRPr="00BC57E8" w:rsidDel="00BC57E8">
              <w:rPr>
                <w:rStyle w:val="Hyperlink"/>
                <w:noProof/>
              </w:rPr>
              <w:delText>1.2</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Software</w:delText>
            </w:r>
            <w:r w:rsidDel="00BC57E8">
              <w:rPr>
                <w:noProof/>
                <w:webHidden/>
              </w:rPr>
              <w:tab/>
              <w:delText>4</w:delText>
            </w:r>
          </w:del>
        </w:p>
        <w:p w14:paraId="76E03632" w14:textId="4BDD41D4" w:rsidR="00BC57E8" w:rsidDel="00BC57E8" w:rsidRDefault="00BC57E8">
          <w:pPr>
            <w:pStyle w:val="TOC2"/>
            <w:tabs>
              <w:tab w:val="left" w:pos="800"/>
              <w:tab w:val="right" w:leader="dot" w:pos="8630"/>
            </w:tabs>
            <w:rPr>
              <w:del w:id="353" w:author="Nishan Shrestha" w:date="2023-12-14T09:10:00Z"/>
              <w:rFonts w:asciiTheme="minorHAnsi" w:eastAsiaTheme="minorEastAsia" w:hAnsiTheme="minorHAnsi" w:cstheme="minorBidi"/>
              <w:noProof/>
              <w:sz w:val="22"/>
              <w:szCs w:val="22"/>
            </w:rPr>
          </w:pPr>
          <w:del w:id="354" w:author="Nishan Shrestha" w:date="2023-12-14T09:10:00Z">
            <w:r w:rsidRPr="00BC57E8" w:rsidDel="00BC57E8">
              <w:rPr>
                <w:rStyle w:val="Hyperlink"/>
                <w:noProof/>
              </w:rPr>
              <w:delText>1.3</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Hardware</w:delText>
            </w:r>
            <w:r w:rsidDel="00BC57E8">
              <w:rPr>
                <w:noProof/>
                <w:webHidden/>
              </w:rPr>
              <w:tab/>
              <w:delText>4</w:delText>
            </w:r>
          </w:del>
        </w:p>
        <w:p w14:paraId="128C0298" w14:textId="7B1B901B" w:rsidR="00BC57E8" w:rsidDel="00BC57E8" w:rsidRDefault="00BC57E8">
          <w:pPr>
            <w:pStyle w:val="TOC2"/>
            <w:tabs>
              <w:tab w:val="left" w:pos="800"/>
              <w:tab w:val="right" w:leader="dot" w:pos="8630"/>
            </w:tabs>
            <w:rPr>
              <w:del w:id="355" w:author="Nishan Shrestha" w:date="2023-12-14T09:10:00Z"/>
              <w:rFonts w:asciiTheme="minorHAnsi" w:eastAsiaTheme="minorEastAsia" w:hAnsiTheme="minorHAnsi" w:cstheme="minorBidi"/>
              <w:noProof/>
              <w:sz w:val="22"/>
              <w:szCs w:val="22"/>
            </w:rPr>
          </w:pPr>
          <w:del w:id="356" w:author="Nishan Shrestha" w:date="2023-12-14T09:10:00Z">
            <w:r w:rsidRPr="00BC57E8" w:rsidDel="00BC57E8">
              <w:rPr>
                <w:rStyle w:val="Hyperlink"/>
                <w:noProof/>
              </w:rPr>
              <w:delText>1.4</w:delText>
            </w:r>
            <w:r w:rsidDel="00BC57E8">
              <w:rPr>
                <w:rFonts w:asciiTheme="minorHAnsi" w:eastAsiaTheme="minorEastAsia" w:hAnsiTheme="minorHAnsi" w:cstheme="minorBidi"/>
                <w:noProof/>
                <w:sz w:val="22"/>
                <w:szCs w:val="22"/>
              </w:rPr>
              <w:tab/>
            </w:r>
            <w:r w:rsidRPr="00BC57E8" w:rsidDel="00BC57E8">
              <w:rPr>
                <w:rStyle w:val="Hyperlink"/>
                <w:noProof/>
              </w:rPr>
              <w:delText>Definitions, Acronyms, and Abbreviations</w:delText>
            </w:r>
            <w:r w:rsidDel="00BC57E8">
              <w:rPr>
                <w:noProof/>
                <w:webHidden/>
              </w:rPr>
              <w:tab/>
              <w:delText>4</w:delText>
            </w:r>
          </w:del>
        </w:p>
        <w:p w14:paraId="204C4063" w14:textId="5E2B37F6" w:rsidR="00BC57E8" w:rsidDel="00BC57E8" w:rsidRDefault="00BC57E8">
          <w:pPr>
            <w:pStyle w:val="TOC2"/>
            <w:tabs>
              <w:tab w:val="left" w:pos="800"/>
              <w:tab w:val="right" w:leader="dot" w:pos="8630"/>
            </w:tabs>
            <w:rPr>
              <w:del w:id="357" w:author="Nishan Shrestha" w:date="2023-12-14T09:10:00Z"/>
              <w:rFonts w:asciiTheme="minorHAnsi" w:eastAsiaTheme="minorEastAsia" w:hAnsiTheme="minorHAnsi" w:cstheme="minorBidi"/>
              <w:noProof/>
              <w:sz w:val="22"/>
              <w:szCs w:val="22"/>
            </w:rPr>
          </w:pPr>
          <w:del w:id="358" w:author="Nishan Shrestha" w:date="2023-12-14T09:10:00Z">
            <w:r w:rsidRPr="00BC57E8" w:rsidDel="00BC57E8">
              <w:rPr>
                <w:rStyle w:val="Hyperlink"/>
                <w:noProof/>
              </w:rPr>
              <w:delText>1.5</w:delText>
            </w:r>
            <w:r w:rsidDel="00BC57E8">
              <w:rPr>
                <w:rFonts w:asciiTheme="minorHAnsi" w:eastAsiaTheme="minorEastAsia" w:hAnsiTheme="minorHAnsi" w:cstheme="minorBidi"/>
                <w:noProof/>
                <w:sz w:val="22"/>
                <w:szCs w:val="22"/>
              </w:rPr>
              <w:tab/>
            </w:r>
            <w:r w:rsidRPr="00BC57E8" w:rsidDel="00BC57E8">
              <w:rPr>
                <w:rStyle w:val="Hyperlink"/>
                <w:noProof/>
              </w:rPr>
              <w:delText>References &amp; Standard Compliance</w:delText>
            </w:r>
            <w:r w:rsidDel="00BC57E8">
              <w:rPr>
                <w:noProof/>
                <w:webHidden/>
              </w:rPr>
              <w:tab/>
              <w:delText>5</w:delText>
            </w:r>
          </w:del>
        </w:p>
        <w:p w14:paraId="284ECE2A" w14:textId="4F121D09" w:rsidR="00BC57E8" w:rsidDel="00BC57E8" w:rsidRDefault="00BC57E8">
          <w:pPr>
            <w:pStyle w:val="TOC1"/>
            <w:rPr>
              <w:del w:id="359" w:author="Nishan Shrestha" w:date="2023-12-14T09:10:00Z"/>
              <w:rFonts w:asciiTheme="minorHAnsi" w:eastAsiaTheme="minorEastAsia" w:hAnsiTheme="minorHAnsi" w:cstheme="minorBidi"/>
              <w:noProof/>
              <w:sz w:val="22"/>
              <w:szCs w:val="22"/>
            </w:rPr>
          </w:pPr>
          <w:del w:id="360" w:author="Nishan Shrestha" w:date="2023-12-14T09:10:00Z">
            <w:r w:rsidRPr="00BC57E8" w:rsidDel="00BC57E8">
              <w:rPr>
                <w:rStyle w:val="Hyperlink"/>
                <w:noProof/>
              </w:rPr>
              <w:delText>2.</w:delText>
            </w:r>
            <w:r w:rsidDel="00BC57E8">
              <w:rPr>
                <w:rFonts w:asciiTheme="minorHAnsi" w:eastAsiaTheme="minorEastAsia" w:hAnsiTheme="minorHAnsi" w:cstheme="minorBidi"/>
                <w:noProof/>
                <w:sz w:val="22"/>
                <w:szCs w:val="22"/>
              </w:rPr>
              <w:tab/>
            </w:r>
            <w:r w:rsidRPr="00BC57E8" w:rsidDel="00BC57E8">
              <w:rPr>
                <w:rStyle w:val="Hyperlink"/>
                <w:noProof/>
              </w:rPr>
              <w:delText>Overall Description</w:delText>
            </w:r>
            <w:r w:rsidDel="00BC57E8">
              <w:rPr>
                <w:noProof/>
                <w:webHidden/>
              </w:rPr>
              <w:tab/>
              <w:delText>5</w:delText>
            </w:r>
          </w:del>
        </w:p>
        <w:p w14:paraId="7247DD93" w14:textId="39A4E8AB" w:rsidR="00BC57E8" w:rsidDel="00BC57E8" w:rsidRDefault="00BC57E8">
          <w:pPr>
            <w:pStyle w:val="TOC2"/>
            <w:tabs>
              <w:tab w:val="left" w:pos="800"/>
              <w:tab w:val="right" w:leader="dot" w:pos="8630"/>
            </w:tabs>
            <w:rPr>
              <w:del w:id="361" w:author="Nishan Shrestha" w:date="2023-12-14T09:10:00Z"/>
              <w:rFonts w:asciiTheme="minorHAnsi" w:eastAsiaTheme="minorEastAsia" w:hAnsiTheme="minorHAnsi" w:cstheme="minorBidi"/>
              <w:noProof/>
              <w:sz w:val="22"/>
              <w:szCs w:val="22"/>
            </w:rPr>
          </w:pPr>
          <w:del w:id="362" w:author="Nishan Shrestha" w:date="2023-12-14T09:10:00Z">
            <w:r w:rsidRPr="00BC57E8" w:rsidDel="00BC57E8">
              <w:rPr>
                <w:rStyle w:val="Hyperlink"/>
                <w:noProof/>
              </w:rPr>
              <w:delText>2.1</w:delText>
            </w:r>
            <w:r w:rsidDel="00BC57E8">
              <w:rPr>
                <w:rFonts w:asciiTheme="minorHAnsi" w:eastAsiaTheme="minorEastAsia" w:hAnsiTheme="minorHAnsi" w:cstheme="minorBidi"/>
                <w:noProof/>
                <w:sz w:val="22"/>
                <w:szCs w:val="22"/>
              </w:rPr>
              <w:tab/>
            </w:r>
            <w:r w:rsidRPr="00BC57E8" w:rsidDel="00BC57E8">
              <w:rPr>
                <w:rStyle w:val="Hyperlink"/>
                <w:noProof/>
              </w:rPr>
              <w:delText>System Perspective</w:delText>
            </w:r>
            <w:r w:rsidDel="00BC57E8">
              <w:rPr>
                <w:noProof/>
                <w:webHidden/>
              </w:rPr>
              <w:tab/>
              <w:delText>5</w:delText>
            </w:r>
          </w:del>
        </w:p>
        <w:p w14:paraId="4A0C32B5" w14:textId="345DD639" w:rsidR="00BC57E8" w:rsidDel="00BC57E8" w:rsidRDefault="00BC57E8">
          <w:pPr>
            <w:pStyle w:val="TOC2"/>
            <w:tabs>
              <w:tab w:val="left" w:pos="800"/>
              <w:tab w:val="right" w:leader="dot" w:pos="8630"/>
            </w:tabs>
            <w:rPr>
              <w:del w:id="363" w:author="Nishan Shrestha" w:date="2023-12-14T09:10:00Z"/>
              <w:rFonts w:asciiTheme="minorHAnsi" w:eastAsiaTheme="minorEastAsia" w:hAnsiTheme="minorHAnsi" w:cstheme="minorBidi"/>
              <w:noProof/>
              <w:sz w:val="22"/>
              <w:szCs w:val="22"/>
            </w:rPr>
          </w:pPr>
          <w:del w:id="364" w:author="Nishan Shrestha" w:date="2023-12-14T09:10:00Z">
            <w:r w:rsidRPr="00BC57E8" w:rsidDel="00BC57E8">
              <w:rPr>
                <w:rStyle w:val="Hyperlink"/>
                <w:noProof/>
              </w:rPr>
              <w:delText>2.2</w:delText>
            </w:r>
            <w:r w:rsidDel="00BC57E8">
              <w:rPr>
                <w:rFonts w:asciiTheme="minorHAnsi" w:eastAsiaTheme="minorEastAsia" w:hAnsiTheme="minorHAnsi" w:cstheme="minorBidi"/>
                <w:noProof/>
                <w:sz w:val="22"/>
                <w:szCs w:val="22"/>
              </w:rPr>
              <w:tab/>
            </w:r>
            <w:r w:rsidRPr="00BC57E8" w:rsidDel="00BC57E8">
              <w:rPr>
                <w:rStyle w:val="Hyperlink"/>
                <w:noProof/>
              </w:rPr>
              <w:delText>System Functions</w:delText>
            </w:r>
            <w:r w:rsidDel="00BC57E8">
              <w:rPr>
                <w:noProof/>
                <w:webHidden/>
              </w:rPr>
              <w:tab/>
              <w:delText>5</w:delText>
            </w:r>
          </w:del>
        </w:p>
        <w:p w14:paraId="51022F95" w14:textId="6ACD915C" w:rsidR="00BC57E8" w:rsidDel="00BC57E8" w:rsidRDefault="00BC57E8">
          <w:pPr>
            <w:pStyle w:val="TOC2"/>
            <w:tabs>
              <w:tab w:val="left" w:pos="800"/>
              <w:tab w:val="right" w:leader="dot" w:pos="8630"/>
            </w:tabs>
            <w:rPr>
              <w:del w:id="365" w:author="Nishan Shrestha" w:date="2023-12-14T09:10:00Z"/>
              <w:rFonts w:asciiTheme="minorHAnsi" w:eastAsiaTheme="minorEastAsia" w:hAnsiTheme="minorHAnsi" w:cstheme="minorBidi"/>
              <w:noProof/>
              <w:sz w:val="22"/>
              <w:szCs w:val="22"/>
            </w:rPr>
          </w:pPr>
          <w:del w:id="366" w:author="Nishan Shrestha" w:date="2023-12-14T09:10:00Z">
            <w:r w:rsidRPr="00BC57E8" w:rsidDel="00BC57E8">
              <w:rPr>
                <w:rStyle w:val="Hyperlink"/>
                <w:noProof/>
              </w:rPr>
              <w:delText>2.3</w:delText>
            </w:r>
            <w:r w:rsidDel="00BC57E8">
              <w:rPr>
                <w:rFonts w:asciiTheme="minorHAnsi" w:eastAsiaTheme="minorEastAsia" w:hAnsiTheme="minorHAnsi" w:cstheme="minorBidi"/>
                <w:noProof/>
                <w:sz w:val="22"/>
                <w:szCs w:val="22"/>
              </w:rPr>
              <w:tab/>
            </w:r>
            <w:r w:rsidRPr="00BC57E8" w:rsidDel="00BC57E8">
              <w:rPr>
                <w:rStyle w:val="Hyperlink"/>
                <w:noProof/>
              </w:rPr>
              <w:delText>HFC-FPC08 Gateway Cards</w:delText>
            </w:r>
            <w:r w:rsidDel="00BC57E8">
              <w:rPr>
                <w:noProof/>
                <w:webHidden/>
              </w:rPr>
              <w:tab/>
              <w:delText>5</w:delText>
            </w:r>
          </w:del>
        </w:p>
        <w:p w14:paraId="5BE83B32" w14:textId="70C25934" w:rsidR="00BC57E8" w:rsidDel="00BC57E8" w:rsidRDefault="00BC57E8">
          <w:pPr>
            <w:pStyle w:val="TOC2"/>
            <w:tabs>
              <w:tab w:val="left" w:pos="800"/>
              <w:tab w:val="right" w:leader="dot" w:pos="8630"/>
            </w:tabs>
            <w:rPr>
              <w:del w:id="367" w:author="Nishan Shrestha" w:date="2023-12-14T09:10:00Z"/>
              <w:rFonts w:asciiTheme="minorHAnsi" w:eastAsiaTheme="minorEastAsia" w:hAnsiTheme="minorHAnsi" w:cstheme="minorBidi"/>
              <w:noProof/>
              <w:sz w:val="22"/>
              <w:szCs w:val="22"/>
            </w:rPr>
          </w:pPr>
          <w:del w:id="368" w:author="Nishan Shrestha" w:date="2023-12-14T09:10:00Z">
            <w:r w:rsidRPr="00BC57E8" w:rsidDel="00BC57E8">
              <w:rPr>
                <w:rStyle w:val="Hyperlink"/>
                <w:noProof/>
              </w:rPr>
              <w:delText>2.4</w:delText>
            </w:r>
            <w:r w:rsidDel="00BC57E8">
              <w:rPr>
                <w:rFonts w:asciiTheme="minorHAnsi" w:eastAsiaTheme="minorEastAsia" w:hAnsiTheme="minorHAnsi" w:cstheme="minorBidi"/>
                <w:noProof/>
                <w:sz w:val="22"/>
                <w:szCs w:val="22"/>
              </w:rPr>
              <w:tab/>
            </w:r>
            <w:r w:rsidRPr="00BC57E8" w:rsidDel="00BC57E8">
              <w:rPr>
                <w:rStyle w:val="Hyperlink"/>
                <w:noProof/>
              </w:rPr>
              <w:delText>User Characteristics</w:delText>
            </w:r>
            <w:r w:rsidDel="00BC57E8">
              <w:rPr>
                <w:noProof/>
                <w:webHidden/>
              </w:rPr>
              <w:tab/>
              <w:delText>5</w:delText>
            </w:r>
          </w:del>
        </w:p>
        <w:p w14:paraId="7733E5B8" w14:textId="35F69A23" w:rsidR="00BC57E8" w:rsidDel="00BC57E8" w:rsidRDefault="00BC57E8">
          <w:pPr>
            <w:pStyle w:val="TOC2"/>
            <w:tabs>
              <w:tab w:val="left" w:pos="800"/>
              <w:tab w:val="right" w:leader="dot" w:pos="8630"/>
            </w:tabs>
            <w:rPr>
              <w:del w:id="369" w:author="Nishan Shrestha" w:date="2023-12-14T09:10:00Z"/>
              <w:rFonts w:asciiTheme="minorHAnsi" w:eastAsiaTheme="minorEastAsia" w:hAnsiTheme="minorHAnsi" w:cstheme="minorBidi"/>
              <w:noProof/>
              <w:sz w:val="22"/>
              <w:szCs w:val="22"/>
            </w:rPr>
          </w:pPr>
          <w:del w:id="370" w:author="Nishan Shrestha" w:date="2023-12-14T09:10:00Z">
            <w:r w:rsidRPr="00BC57E8" w:rsidDel="00BC57E8">
              <w:rPr>
                <w:rStyle w:val="Hyperlink"/>
                <w:noProof/>
              </w:rPr>
              <w:delText>2.5</w:delText>
            </w:r>
            <w:r w:rsidDel="00BC57E8">
              <w:rPr>
                <w:rFonts w:asciiTheme="minorHAnsi" w:eastAsiaTheme="minorEastAsia" w:hAnsiTheme="minorHAnsi" w:cstheme="minorBidi"/>
                <w:noProof/>
                <w:sz w:val="22"/>
                <w:szCs w:val="22"/>
              </w:rPr>
              <w:tab/>
            </w:r>
            <w:r w:rsidRPr="00BC57E8" w:rsidDel="00BC57E8">
              <w:rPr>
                <w:rStyle w:val="Hyperlink"/>
                <w:noProof/>
              </w:rPr>
              <w:delText>Constraints</w:delText>
            </w:r>
            <w:r w:rsidDel="00BC57E8">
              <w:rPr>
                <w:noProof/>
                <w:webHidden/>
              </w:rPr>
              <w:tab/>
              <w:delText>5</w:delText>
            </w:r>
          </w:del>
        </w:p>
        <w:p w14:paraId="1D00CE04" w14:textId="7B625489" w:rsidR="00BC57E8" w:rsidDel="00BC57E8" w:rsidRDefault="00BC57E8">
          <w:pPr>
            <w:pStyle w:val="TOC2"/>
            <w:tabs>
              <w:tab w:val="left" w:pos="800"/>
              <w:tab w:val="right" w:leader="dot" w:pos="8630"/>
            </w:tabs>
            <w:rPr>
              <w:del w:id="371" w:author="Nishan Shrestha" w:date="2023-12-14T09:10:00Z"/>
              <w:rFonts w:asciiTheme="minorHAnsi" w:eastAsiaTheme="minorEastAsia" w:hAnsiTheme="minorHAnsi" w:cstheme="minorBidi"/>
              <w:noProof/>
              <w:sz w:val="22"/>
              <w:szCs w:val="22"/>
            </w:rPr>
          </w:pPr>
          <w:del w:id="372" w:author="Nishan Shrestha" w:date="2023-12-14T09:10:00Z">
            <w:r w:rsidRPr="00BC57E8" w:rsidDel="00BC57E8">
              <w:rPr>
                <w:rStyle w:val="Hyperlink"/>
                <w:noProof/>
              </w:rPr>
              <w:delText>2.6</w:delText>
            </w:r>
            <w:r w:rsidDel="00BC57E8">
              <w:rPr>
                <w:rFonts w:asciiTheme="minorHAnsi" w:eastAsiaTheme="minorEastAsia" w:hAnsiTheme="minorHAnsi" w:cstheme="minorBidi"/>
                <w:noProof/>
                <w:sz w:val="22"/>
                <w:szCs w:val="22"/>
              </w:rPr>
              <w:tab/>
            </w:r>
            <w:r w:rsidRPr="00BC57E8" w:rsidDel="00BC57E8">
              <w:rPr>
                <w:rStyle w:val="Hyperlink"/>
                <w:noProof/>
              </w:rPr>
              <w:delText>Assumptions and Dependencies</w:delText>
            </w:r>
            <w:r w:rsidDel="00BC57E8">
              <w:rPr>
                <w:noProof/>
                <w:webHidden/>
              </w:rPr>
              <w:tab/>
              <w:delText>5</w:delText>
            </w:r>
          </w:del>
        </w:p>
        <w:p w14:paraId="42EC20D5" w14:textId="36E5A3C9" w:rsidR="00BC57E8" w:rsidDel="00BC57E8" w:rsidRDefault="00BC57E8">
          <w:pPr>
            <w:pStyle w:val="TOC1"/>
            <w:rPr>
              <w:del w:id="373" w:author="Nishan Shrestha" w:date="2023-12-14T09:10:00Z"/>
              <w:rFonts w:asciiTheme="minorHAnsi" w:eastAsiaTheme="minorEastAsia" w:hAnsiTheme="minorHAnsi" w:cstheme="minorBidi"/>
              <w:noProof/>
              <w:sz w:val="22"/>
              <w:szCs w:val="22"/>
            </w:rPr>
          </w:pPr>
          <w:del w:id="374" w:author="Nishan Shrestha" w:date="2023-12-14T09:10:00Z">
            <w:r w:rsidRPr="00BC57E8" w:rsidDel="00BC57E8">
              <w:rPr>
                <w:rStyle w:val="Hyperlink"/>
                <w:noProof/>
              </w:rPr>
              <w:delText>3.</w:delText>
            </w:r>
            <w:r w:rsidDel="00BC57E8">
              <w:rPr>
                <w:rFonts w:asciiTheme="minorHAnsi" w:eastAsiaTheme="minorEastAsia" w:hAnsiTheme="minorHAnsi" w:cstheme="minorBidi"/>
                <w:noProof/>
                <w:sz w:val="22"/>
                <w:szCs w:val="22"/>
              </w:rPr>
              <w:tab/>
            </w:r>
            <w:r w:rsidRPr="00BC57E8" w:rsidDel="00BC57E8">
              <w:rPr>
                <w:rStyle w:val="Hyperlink"/>
                <w:noProof/>
              </w:rPr>
              <w:delText>Specific Requirements</w:delText>
            </w:r>
            <w:r w:rsidDel="00BC57E8">
              <w:rPr>
                <w:noProof/>
                <w:webHidden/>
              </w:rPr>
              <w:tab/>
              <w:delText>6</w:delText>
            </w:r>
          </w:del>
        </w:p>
        <w:p w14:paraId="77B459C0" w14:textId="735950A7" w:rsidR="00BC57E8" w:rsidDel="00BC57E8" w:rsidRDefault="00BC57E8">
          <w:pPr>
            <w:pStyle w:val="TOC2"/>
            <w:tabs>
              <w:tab w:val="left" w:pos="800"/>
              <w:tab w:val="right" w:leader="dot" w:pos="8630"/>
            </w:tabs>
            <w:rPr>
              <w:del w:id="375" w:author="Nishan Shrestha" w:date="2023-12-14T09:10:00Z"/>
              <w:rFonts w:asciiTheme="minorHAnsi" w:eastAsiaTheme="minorEastAsia" w:hAnsiTheme="minorHAnsi" w:cstheme="minorBidi"/>
              <w:noProof/>
              <w:sz w:val="22"/>
              <w:szCs w:val="22"/>
            </w:rPr>
          </w:pPr>
          <w:del w:id="376" w:author="Nishan Shrestha" w:date="2023-12-14T09:10:00Z">
            <w:r w:rsidRPr="00BC57E8" w:rsidDel="00BC57E8">
              <w:rPr>
                <w:rStyle w:val="Hyperlink"/>
                <w:noProof/>
              </w:rPr>
              <w:delText>3.1</w:delText>
            </w:r>
            <w:r w:rsidDel="00BC57E8">
              <w:rPr>
                <w:rFonts w:asciiTheme="minorHAnsi" w:eastAsiaTheme="minorEastAsia" w:hAnsiTheme="minorHAnsi" w:cstheme="minorBidi"/>
                <w:noProof/>
                <w:sz w:val="22"/>
                <w:szCs w:val="22"/>
              </w:rPr>
              <w:tab/>
            </w:r>
            <w:r w:rsidRPr="00BC57E8" w:rsidDel="00BC57E8">
              <w:rPr>
                <w:rStyle w:val="Hyperlink"/>
                <w:noProof/>
              </w:rPr>
              <w:delText>HFC-FPC08 C-Link Gateway module</w:delText>
            </w:r>
            <w:r w:rsidDel="00BC57E8">
              <w:rPr>
                <w:noProof/>
                <w:webHidden/>
              </w:rPr>
              <w:tab/>
              <w:delText>6</w:delText>
            </w:r>
          </w:del>
        </w:p>
        <w:p w14:paraId="5CE41ACD" w14:textId="2633BAA4" w:rsidR="00BC57E8" w:rsidDel="00BC57E8" w:rsidRDefault="00BC57E8" w:rsidP="00BC57E8">
          <w:pPr>
            <w:pStyle w:val="TOC3"/>
            <w:rPr>
              <w:del w:id="377" w:author="Nishan Shrestha" w:date="2023-12-14T09:10:00Z"/>
              <w:rFonts w:asciiTheme="minorHAnsi" w:eastAsiaTheme="minorEastAsia" w:hAnsiTheme="minorHAnsi" w:cstheme="minorBidi"/>
              <w:noProof/>
              <w:sz w:val="22"/>
              <w:szCs w:val="22"/>
            </w:rPr>
          </w:pPr>
          <w:del w:id="378" w:author="Nishan Shrestha" w:date="2023-12-14T09:10:00Z">
            <w:r w:rsidRPr="00BC57E8" w:rsidDel="00BC57E8">
              <w:rPr>
                <w:rStyle w:val="Hyperlink"/>
                <w:noProof/>
              </w:rPr>
              <w:delText>3.1.1</w:delText>
            </w:r>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6</w:delText>
            </w:r>
          </w:del>
        </w:p>
        <w:p w14:paraId="35E514A6" w14:textId="07A29B3F" w:rsidR="00BC57E8" w:rsidDel="00BC57E8" w:rsidRDefault="00BC57E8" w:rsidP="00BC57E8">
          <w:pPr>
            <w:pStyle w:val="TOC3"/>
            <w:rPr>
              <w:del w:id="379" w:author="Nishan Shrestha" w:date="2023-12-14T09:10:00Z"/>
              <w:rFonts w:asciiTheme="minorHAnsi" w:eastAsiaTheme="minorEastAsia" w:hAnsiTheme="minorHAnsi" w:cstheme="minorBidi"/>
              <w:noProof/>
              <w:sz w:val="22"/>
              <w:szCs w:val="22"/>
            </w:rPr>
          </w:pPr>
          <w:del w:id="380" w:author="Nishan Shrestha" w:date="2023-12-14T09:10:00Z">
            <w:r w:rsidRPr="00BC57E8" w:rsidDel="00BC57E8">
              <w:rPr>
                <w:rStyle w:val="Hyperlink"/>
                <w:noProof/>
              </w:rPr>
              <w:delText>3.1.2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6</w:delText>
            </w:r>
          </w:del>
        </w:p>
        <w:p w14:paraId="3055E68B" w14:textId="4D7E4B90" w:rsidR="00BC57E8" w:rsidDel="00BC57E8" w:rsidRDefault="00BC57E8" w:rsidP="00BC57E8">
          <w:pPr>
            <w:pStyle w:val="TOC3"/>
            <w:rPr>
              <w:del w:id="381" w:author="Nishan Shrestha" w:date="2023-12-14T09:10:00Z"/>
              <w:rFonts w:asciiTheme="minorHAnsi" w:eastAsiaTheme="minorEastAsia" w:hAnsiTheme="minorHAnsi" w:cstheme="minorBidi"/>
              <w:noProof/>
              <w:sz w:val="22"/>
              <w:szCs w:val="22"/>
            </w:rPr>
          </w:pPr>
          <w:del w:id="382" w:author="Nishan Shrestha" w:date="2023-12-14T09:10:00Z">
            <w:r w:rsidRPr="00BC57E8" w:rsidDel="00BC57E8">
              <w:rPr>
                <w:rStyle w:val="Hyperlink"/>
                <w:noProof/>
              </w:rPr>
              <w:delText>3.1.3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6</w:delText>
            </w:r>
          </w:del>
        </w:p>
        <w:p w14:paraId="6A7A2BD9" w14:textId="3F69E0C8" w:rsidR="00BC57E8" w:rsidDel="00BC57E8" w:rsidRDefault="00BC57E8" w:rsidP="00BC57E8">
          <w:pPr>
            <w:pStyle w:val="TOC3"/>
            <w:rPr>
              <w:del w:id="383" w:author="Nishan Shrestha" w:date="2023-12-14T09:10:00Z"/>
              <w:rFonts w:asciiTheme="minorHAnsi" w:eastAsiaTheme="minorEastAsia" w:hAnsiTheme="minorHAnsi" w:cstheme="minorBidi"/>
              <w:noProof/>
              <w:sz w:val="22"/>
              <w:szCs w:val="22"/>
            </w:rPr>
          </w:pPr>
          <w:del w:id="384" w:author="Nishan Shrestha" w:date="2023-12-14T09:10:00Z">
            <w:r w:rsidRPr="00BC57E8" w:rsidDel="00BC57E8">
              <w:rPr>
                <w:rStyle w:val="Hyperlink"/>
                <w:noProof/>
              </w:rPr>
              <w:delText>3.1.4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6</w:delText>
            </w:r>
          </w:del>
        </w:p>
        <w:p w14:paraId="6BF11D5D" w14:textId="6E1F3E6A" w:rsidR="00BC57E8" w:rsidDel="00BC57E8" w:rsidRDefault="00BC57E8" w:rsidP="00BC57E8">
          <w:pPr>
            <w:pStyle w:val="TOC3"/>
            <w:rPr>
              <w:del w:id="385" w:author="Nishan Shrestha" w:date="2023-12-14T09:10:00Z"/>
              <w:rFonts w:asciiTheme="minorHAnsi" w:eastAsiaTheme="minorEastAsia" w:hAnsiTheme="minorHAnsi" w:cstheme="minorBidi"/>
              <w:noProof/>
              <w:sz w:val="22"/>
              <w:szCs w:val="22"/>
            </w:rPr>
          </w:pPr>
          <w:del w:id="386" w:author="Nishan Shrestha" w:date="2023-12-14T09:10:00Z">
            <w:r w:rsidRPr="00BC57E8" w:rsidDel="00BC57E8">
              <w:rPr>
                <w:rStyle w:val="Hyperlink"/>
                <w:noProof/>
              </w:rPr>
              <w:delText>3.1.5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6</w:delText>
            </w:r>
          </w:del>
        </w:p>
        <w:p w14:paraId="1C006A74" w14:textId="5CF57719" w:rsidR="00BC57E8" w:rsidDel="00BC57E8" w:rsidRDefault="00BC57E8" w:rsidP="00BC57E8">
          <w:pPr>
            <w:pStyle w:val="TOC3"/>
            <w:rPr>
              <w:del w:id="387" w:author="Nishan Shrestha" w:date="2023-12-14T09:10:00Z"/>
              <w:rFonts w:asciiTheme="minorHAnsi" w:eastAsiaTheme="minorEastAsia" w:hAnsiTheme="minorHAnsi" w:cstheme="minorBidi"/>
              <w:noProof/>
              <w:sz w:val="22"/>
              <w:szCs w:val="22"/>
            </w:rPr>
          </w:pPr>
          <w:del w:id="388" w:author="Nishan Shrestha" w:date="2023-12-14T09:10:00Z">
            <w:r w:rsidRPr="00BC57E8" w:rsidDel="00BC57E8">
              <w:rPr>
                <w:rStyle w:val="Hyperlink"/>
                <w:noProof/>
              </w:rPr>
              <w:delText>3.1.6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6</w:delText>
            </w:r>
          </w:del>
        </w:p>
        <w:p w14:paraId="5700ACBF" w14:textId="2A56B0C1" w:rsidR="00BC57E8" w:rsidDel="00BC57E8" w:rsidRDefault="00BC57E8">
          <w:pPr>
            <w:pStyle w:val="TOC2"/>
            <w:tabs>
              <w:tab w:val="left" w:pos="600"/>
              <w:tab w:val="right" w:leader="dot" w:pos="8630"/>
            </w:tabs>
            <w:rPr>
              <w:del w:id="389" w:author="Nishan Shrestha" w:date="2023-12-14T09:10:00Z"/>
              <w:rFonts w:asciiTheme="minorHAnsi" w:eastAsiaTheme="minorEastAsia" w:hAnsiTheme="minorHAnsi" w:cstheme="minorBidi"/>
              <w:noProof/>
              <w:sz w:val="22"/>
              <w:szCs w:val="22"/>
            </w:rPr>
          </w:pPr>
          <w:del w:id="390" w:author="Nishan Shrestha" w:date="2023-12-14T09:10:00Z">
            <w:r w:rsidDel="00BC57E8">
              <w:rPr>
                <w:rFonts w:asciiTheme="minorHAnsi" w:eastAsiaTheme="minorEastAsia" w:hAnsiTheme="minorHAnsi" w:cstheme="minorBidi"/>
                <w:noProof/>
                <w:sz w:val="22"/>
                <w:szCs w:val="22"/>
              </w:rPr>
              <w:tab/>
            </w:r>
            <w:r w:rsidRPr="00BC57E8" w:rsidDel="00BC57E8">
              <w:rPr>
                <w:rStyle w:val="Hyperlink"/>
                <w:noProof/>
              </w:rPr>
              <w:delText>HFC-FPC08 FCL link module</w:delText>
            </w:r>
            <w:r w:rsidDel="00BC57E8">
              <w:rPr>
                <w:noProof/>
                <w:webHidden/>
              </w:rPr>
              <w:tab/>
              <w:delText>7</w:delText>
            </w:r>
          </w:del>
        </w:p>
        <w:p w14:paraId="4FEFF59A" w14:textId="29BF2C55" w:rsidR="00BC57E8" w:rsidDel="00BC57E8" w:rsidRDefault="00BC57E8">
          <w:pPr>
            <w:pStyle w:val="TOC2"/>
            <w:tabs>
              <w:tab w:val="right" w:leader="dot" w:pos="8630"/>
            </w:tabs>
            <w:rPr>
              <w:del w:id="391" w:author="Nishan Shrestha" w:date="2023-12-14T09:10:00Z"/>
              <w:rFonts w:asciiTheme="minorHAnsi" w:eastAsiaTheme="minorEastAsia" w:hAnsiTheme="minorHAnsi" w:cstheme="minorBidi"/>
              <w:noProof/>
              <w:sz w:val="22"/>
              <w:szCs w:val="22"/>
            </w:rPr>
          </w:pPr>
          <w:del w:id="392" w:author="Nishan Shrestha" w:date="2023-12-14T09:10:00Z">
            <w:r w:rsidRPr="00BC57E8" w:rsidDel="00BC57E8">
              <w:rPr>
                <w:rStyle w:val="Hyperlink"/>
                <w:noProof/>
              </w:rPr>
              <w:delText>3.2</w:delText>
            </w:r>
            <w:r w:rsidDel="00BC57E8">
              <w:rPr>
                <w:noProof/>
                <w:webHidden/>
              </w:rPr>
              <w:tab/>
              <w:delText>7</w:delText>
            </w:r>
          </w:del>
        </w:p>
        <w:p w14:paraId="43ADE318" w14:textId="07C29987" w:rsidR="00BC57E8" w:rsidDel="00BC57E8" w:rsidRDefault="00BC57E8">
          <w:pPr>
            <w:pStyle w:val="TOC3"/>
            <w:rPr>
              <w:del w:id="393" w:author="Nishan Shrestha" w:date="2023-12-14T09:10:00Z"/>
              <w:rFonts w:asciiTheme="minorHAnsi" w:eastAsiaTheme="minorEastAsia" w:hAnsiTheme="minorHAnsi" w:cstheme="minorBidi"/>
              <w:noProof/>
              <w:sz w:val="22"/>
              <w:szCs w:val="22"/>
            </w:rPr>
          </w:pPr>
          <w:del w:id="394" w:author="Nishan Shrestha" w:date="2023-12-14T09:10:00Z">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7</w:delText>
            </w:r>
          </w:del>
        </w:p>
        <w:p w14:paraId="00EDFADF" w14:textId="77D79764" w:rsidR="00BC57E8" w:rsidDel="00BC57E8" w:rsidRDefault="00BC57E8">
          <w:pPr>
            <w:pStyle w:val="TOC3"/>
            <w:rPr>
              <w:del w:id="395" w:author="Nishan Shrestha" w:date="2023-12-14T09:10:00Z"/>
              <w:rFonts w:asciiTheme="minorHAnsi" w:eastAsiaTheme="minorEastAsia" w:hAnsiTheme="minorHAnsi" w:cstheme="minorBidi"/>
              <w:noProof/>
              <w:sz w:val="22"/>
              <w:szCs w:val="22"/>
            </w:rPr>
          </w:pPr>
          <w:del w:id="396" w:author="Nishan Shrestha" w:date="2023-12-14T09:10:00Z">
            <w:r w:rsidRPr="00BC57E8" w:rsidDel="00BC57E8">
              <w:rPr>
                <w:rStyle w:val="Hyperlink"/>
                <w:noProof/>
              </w:rPr>
              <w:delText>3.2.1</w:delText>
            </w:r>
            <w:r w:rsidDel="00BC57E8">
              <w:rPr>
                <w:noProof/>
                <w:webHidden/>
              </w:rPr>
              <w:tab/>
              <w:delText>7</w:delText>
            </w:r>
          </w:del>
        </w:p>
        <w:p w14:paraId="44BDE6BF" w14:textId="37B4B3C7" w:rsidR="00BC57E8" w:rsidDel="00BC57E8" w:rsidRDefault="00BC57E8">
          <w:pPr>
            <w:pStyle w:val="TOC3"/>
            <w:rPr>
              <w:del w:id="397" w:author="Nishan Shrestha" w:date="2023-12-14T09:10:00Z"/>
              <w:rFonts w:asciiTheme="minorHAnsi" w:eastAsiaTheme="minorEastAsia" w:hAnsiTheme="minorHAnsi" w:cstheme="minorBidi"/>
              <w:noProof/>
              <w:sz w:val="22"/>
              <w:szCs w:val="22"/>
            </w:rPr>
            <w:pPrChange w:id="398" w:author="Nishan Shrestha" w:date="2023-12-14T09:10:00Z">
              <w:pPr>
                <w:pStyle w:val="TOC3"/>
                <w:tabs>
                  <w:tab w:val="left" w:pos="1200"/>
                </w:tabs>
              </w:pPr>
            </w:pPrChange>
          </w:pPr>
          <w:del w:id="399" w:author="Nishan Shrestha" w:date="2023-12-14T09:10:00Z">
            <w:r w:rsidRPr="00BC57E8" w:rsidDel="00BC57E8">
              <w:rPr>
                <w:rStyle w:val="Hyperlink"/>
                <w:noProof/>
              </w:rPr>
              <w:delText>3.2.2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7</w:delText>
            </w:r>
          </w:del>
        </w:p>
        <w:p w14:paraId="444A0DE5" w14:textId="1C56BD20" w:rsidR="00BC57E8" w:rsidDel="00BC57E8" w:rsidRDefault="00BC57E8">
          <w:pPr>
            <w:pStyle w:val="TOC3"/>
            <w:rPr>
              <w:del w:id="400" w:author="Nishan Shrestha" w:date="2023-12-14T09:10:00Z"/>
              <w:rFonts w:asciiTheme="minorHAnsi" w:eastAsiaTheme="minorEastAsia" w:hAnsiTheme="minorHAnsi" w:cstheme="minorBidi"/>
              <w:noProof/>
              <w:sz w:val="22"/>
              <w:szCs w:val="22"/>
            </w:rPr>
            <w:pPrChange w:id="401" w:author="Nishan Shrestha" w:date="2023-12-14T09:10:00Z">
              <w:pPr>
                <w:pStyle w:val="TOC3"/>
                <w:tabs>
                  <w:tab w:val="left" w:pos="1200"/>
                </w:tabs>
              </w:pPr>
            </w:pPrChange>
          </w:pPr>
          <w:del w:id="402" w:author="Nishan Shrestha" w:date="2023-12-14T09:10:00Z">
            <w:r w:rsidRPr="00BC57E8" w:rsidDel="00BC57E8">
              <w:rPr>
                <w:rStyle w:val="Hyperlink"/>
                <w:noProof/>
              </w:rPr>
              <w:delText>3.2.3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7</w:delText>
            </w:r>
          </w:del>
        </w:p>
        <w:p w14:paraId="6803EDB2" w14:textId="7B9A8BE7" w:rsidR="00BC57E8" w:rsidDel="00BC57E8" w:rsidRDefault="00BC57E8">
          <w:pPr>
            <w:pStyle w:val="TOC3"/>
            <w:rPr>
              <w:del w:id="403" w:author="Nishan Shrestha" w:date="2023-12-14T09:10:00Z"/>
              <w:rFonts w:asciiTheme="minorHAnsi" w:eastAsiaTheme="minorEastAsia" w:hAnsiTheme="minorHAnsi" w:cstheme="minorBidi"/>
              <w:noProof/>
              <w:sz w:val="22"/>
              <w:szCs w:val="22"/>
            </w:rPr>
            <w:pPrChange w:id="404" w:author="Nishan Shrestha" w:date="2023-12-14T09:10:00Z">
              <w:pPr>
                <w:pStyle w:val="TOC3"/>
                <w:tabs>
                  <w:tab w:val="left" w:pos="1200"/>
                </w:tabs>
              </w:pPr>
            </w:pPrChange>
          </w:pPr>
          <w:del w:id="405" w:author="Nishan Shrestha" w:date="2023-12-14T09:10:00Z">
            <w:r w:rsidRPr="00BC57E8" w:rsidDel="00BC57E8">
              <w:rPr>
                <w:rStyle w:val="Hyperlink"/>
                <w:noProof/>
              </w:rPr>
              <w:delText>3.2.4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8</w:delText>
            </w:r>
          </w:del>
        </w:p>
        <w:p w14:paraId="79C2A7E4" w14:textId="3B1F9D07" w:rsidR="00BC57E8" w:rsidDel="00BC57E8" w:rsidRDefault="00BC57E8">
          <w:pPr>
            <w:pStyle w:val="TOC3"/>
            <w:rPr>
              <w:del w:id="406" w:author="Nishan Shrestha" w:date="2023-12-14T09:10:00Z"/>
              <w:rFonts w:asciiTheme="minorHAnsi" w:eastAsiaTheme="minorEastAsia" w:hAnsiTheme="minorHAnsi" w:cstheme="minorBidi"/>
              <w:noProof/>
              <w:sz w:val="22"/>
              <w:szCs w:val="22"/>
            </w:rPr>
            <w:pPrChange w:id="407" w:author="Nishan Shrestha" w:date="2023-12-14T09:10:00Z">
              <w:pPr>
                <w:pStyle w:val="TOC3"/>
                <w:tabs>
                  <w:tab w:val="left" w:pos="1200"/>
                </w:tabs>
              </w:pPr>
            </w:pPrChange>
          </w:pPr>
          <w:del w:id="408" w:author="Nishan Shrestha" w:date="2023-12-14T09:10:00Z">
            <w:r w:rsidRPr="00BC57E8" w:rsidDel="00BC57E8">
              <w:rPr>
                <w:rStyle w:val="Hyperlink"/>
                <w:noProof/>
              </w:rPr>
              <w:delText>3.2.5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8</w:delText>
            </w:r>
          </w:del>
        </w:p>
        <w:p w14:paraId="3BAFDB0D" w14:textId="6CB8473F" w:rsidR="00BC57E8" w:rsidDel="00BC57E8" w:rsidRDefault="00BC57E8">
          <w:pPr>
            <w:pStyle w:val="TOC3"/>
            <w:rPr>
              <w:del w:id="409" w:author="Nishan Shrestha" w:date="2023-12-14T09:10:00Z"/>
              <w:rFonts w:asciiTheme="minorHAnsi" w:eastAsiaTheme="minorEastAsia" w:hAnsiTheme="minorHAnsi" w:cstheme="minorBidi"/>
              <w:noProof/>
              <w:sz w:val="22"/>
              <w:szCs w:val="22"/>
            </w:rPr>
            <w:pPrChange w:id="410" w:author="Nishan Shrestha" w:date="2023-12-14T09:10:00Z">
              <w:pPr>
                <w:pStyle w:val="TOC3"/>
                <w:tabs>
                  <w:tab w:val="left" w:pos="1200"/>
                </w:tabs>
              </w:pPr>
            </w:pPrChange>
          </w:pPr>
          <w:del w:id="411" w:author="Nishan Shrestha" w:date="2023-12-14T09:10:00Z">
            <w:r w:rsidRPr="00BC57E8" w:rsidDel="00BC57E8">
              <w:rPr>
                <w:rStyle w:val="Hyperlink"/>
                <w:noProof/>
              </w:rPr>
              <w:delText>3.2.6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8</w:delText>
            </w:r>
          </w:del>
        </w:p>
        <w:p w14:paraId="64735A10" w14:textId="3E4CC286" w:rsidR="00BC57E8" w:rsidDel="00BC57E8" w:rsidRDefault="00BC57E8">
          <w:pPr>
            <w:pStyle w:val="TOC2"/>
            <w:tabs>
              <w:tab w:val="left" w:pos="800"/>
              <w:tab w:val="right" w:leader="dot" w:pos="8630"/>
            </w:tabs>
            <w:rPr>
              <w:del w:id="412" w:author="Nishan Shrestha" w:date="2023-12-14T09:10:00Z"/>
              <w:rFonts w:asciiTheme="minorHAnsi" w:eastAsiaTheme="minorEastAsia" w:hAnsiTheme="minorHAnsi" w:cstheme="minorBidi"/>
              <w:noProof/>
              <w:sz w:val="22"/>
              <w:szCs w:val="22"/>
            </w:rPr>
          </w:pPr>
          <w:del w:id="413" w:author="Nishan Shrestha" w:date="2023-12-14T09:10:00Z">
            <w:r w:rsidRPr="00BC57E8" w:rsidDel="00BC57E8">
              <w:rPr>
                <w:rStyle w:val="Hyperlink"/>
                <w:noProof/>
              </w:rPr>
              <w:delText>3.3</w:delText>
            </w:r>
            <w:r w:rsidDel="00BC57E8">
              <w:rPr>
                <w:rFonts w:asciiTheme="minorHAnsi" w:eastAsiaTheme="minorEastAsia" w:hAnsiTheme="minorHAnsi" w:cstheme="minorBidi"/>
                <w:noProof/>
                <w:sz w:val="22"/>
                <w:szCs w:val="22"/>
              </w:rPr>
              <w:tab/>
            </w:r>
            <w:r w:rsidRPr="00BC57E8" w:rsidDel="00BC57E8">
              <w:rPr>
                <w:rStyle w:val="Hyperlink"/>
                <w:noProof/>
              </w:rPr>
              <w:delText>REDUNDANCY</w:delText>
            </w:r>
            <w:r w:rsidDel="00BC57E8">
              <w:rPr>
                <w:noProof/>
                <w:webHidden/>
              </w:rPr>
              <w:tab/>
              <w:delText>8</w:delText>
            </w:r>
          </w:del>
        </w:p>
        <w:p w14:paraId="3852F792" w14:textId="71576ED0" w:rsidR="00BC57E8" w:rsidDel="00BC57E8" w:rsidRDefault="00BC57E8">
          <w:pPr>
            <w:pStyle w:val="TOC3"/>
            <w:rPr>
              <w:del w:id="414" w:author="Nishan Shrestha" w:date="2023-12-14T09:10:00Z"/>
              <w:rFonts w:asciiTheme="minorHAnsi" w:eastAsiaTheme="minorEastAsia" w:hAnsiTheme="minorHAnsi" w:cstheme="minorBidi"/>
              <w:noProof/>
              <w:sz w:val="22"/>
              <w:szCs w:val="22"/>
            </w:rPr>
          </w:pPr>
          <w:del w:id="415" w:author="Nishan Shrestha" w:date="2023-12-14T09:10:00Z">
            <w:r w:rsidRPr="00BC57E8" w:rsidDel="00BC57E8">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BC57E8">
              <w:rPr>
                <w:noProof/>
                <w:webHidden/>
              </w:rPr>
              <w:tab/>
              <w:delText>8</w:delText>
            </w:r>
          </w:del>
        </w:p>
        <w:p w14:paraId="61F07B1F" w14:textId="412962DD" w:rsidR="00BC57E8" w:rsidDel="00BC57E8" w:rsidRDefault="00BC57E8">
          <w:pPr>
            <w:pStyle w:val="TOC1"/>
            <w:rPr>
              <w:del w:id="416" w:author="Nishan Shrestha" w:date="2023-12-14T09:10:00Z"/>
              <w:rFonts w:asciiTheme="minorHAnsi" w:eastAsiaTheme="minorEastAsia" w:hAnsiTheme="minorHAnsi" w:cstheme="minorBidi"/>
              <w:noProof/>
              <w:sz w:val="22"/>
              <w:szCs w:val="22"/>
            </w:rPr>
          </w:pPr>
          <w:del w:id="417" w:author="Nishan Shrestha" w:date="2023-12-14T09:10:00Z">
            <w:r w:rsidRPr="00BC57E8" w:rsidDel="00BC57E8">
              <w:rPr>
                <w:rStyle w:val="Hyperlink"/>
                <w:noProof/>
              </w:rPr>
              <w:delText>4.</w:delText>
            </w:r>
            <w:r w:rsidDel="00BC57E8">
              <w:rPr>
                <w:rFonts w:asciiTheme="minorHAnsi" w:eastAsiaTheme="minorEastAsia" w:hAnsiTheme="minorHAnsi" w:cstheme="minorBidi"/>
                <w:noProof/>
                <w:sz w:val="22"/>
                <w:szCs w:val="22"/>
              </w:rPr>
              <w:tab/>
            </w:r>
            <w:r w:rsidRPr="00BC57E8" w:rsidDel="00BC57E8">
              <w:rPr>
                <w:rStyle w:val="Hyperlink"/>
                <w:noProof/>
              </w:rPr>
              <w:delText>Performance Requirements</w:delText>
            </w:r>
            <w:r w:rsidDel="00BC57E8">
              <w:rPr>
                <w:noProof/>
                <w:webHidden/>
              </w:rPr>
              <w:tab/>
              <w:delText>9</w:delText>
            </w:r>
          </w:del>
        </w:p>
        <w:p w14:paraId="2588B38A" w14:textId="61B0415B" w:rsidR="00BC57E8" w:rsidDel="00BC57E8" w:rsidRDefault="00BC57E8">
          <w:pPr>
            <w:pStyle w:val="TOC1"/>
            <w:rPr>
              <w:del w:id="418" w:author="Nishan Shrestha" w:date="2023-12-14T09:08:00Z"/>
              <w:rFonts w:asciiTheme="minorHAnsi" w:eastAsiaTheme="minorEastAsia" w:hAnsiTheme="minorHAnsi" w:cstheme="minorBidi"/>
              <w:noProof/>
              <w:sz w:val="22"/>
              <w:szCs w:val="22"/>
            </w:rPr>
          </w:pPr>
          <w:del w:id="419" w:author="Nishan Shrestha" w:date="2023-12-14T09:08:00Z">
            <w:r w:rsidRPr="00BC57E8" w:rsidDel="00BC57E8">
              <w:rPr>
                <w:rStyle w:val="Hyperlink"/>
                <w:noProof/>
              </w:rPr>
              <w:delText>1.</w:delText>
            </w:r>
            <w:r w:rsidDel="00BC57E8">
              <w:rPr>
                <w:rFonts w:asciiTheme="minorHAnsi" w:eastAsiaTheme="minorEastAsia" w:hAnsiTheme="minorHAnsi" w:cstheme="minorBidi"/>
                <w:noProof/>
                <w:sz w:val="22"/>
                <w:szCs w:val="22"/>
              </w:rPr>
              <w:tab/>
            </w:r>
            <w:r w:rsidRPr="00BC57E8" w:rsidDel="00BC57E8">
              <w:rPr>
                <w:rStyle w:val="Hyperlink"/>
                <w:noProof/>
              </w:rPr>
              <w:delText>Introduction</w:delText>
            </w:r>
            <w:r w:rsidDel="00BC57E8">
              <w:rPr>
                <w:noProof/>
                <w:webHidden/>
              </w:rPr>
              <w:tab/>
              <w:delText>4</w:delText>
            </w:r>
          </w:del>
        </w:p>
        <w:p w14:paraId="085C854F" w14:textId="36111EBC" w:rsidR="00BC57E8" w:rsidDel="00BC57E8" w:rsidRDefault="00BC57E8">
          <w:pPr>
            <w:pStyle w:val="TOC2"/>
            <w:tabs>
              <w:tab w:val="left" w:pos="800"/>
              <w:tab w:val="right" w:leader="dot" w:pos="8630"/>
            </w:tabs>
            <w:rPr>
              <w:del w:id="420" w:author="Nishan Shrestha" w:date="2023-12-14T09:08:00Z"/>
              <w:rFonts w:asciiTheme="minorHAnsi" w:eastAsiaTheme="minorEastAsia" w:hAnsiTheme="minorHAnsi" w:cstheme="minorBidi"/>
              <w:noProof/>
              <w:sz w:val="22"/>
              <w:szCs w:val="22"/>
            </w:rPr>
          </w:pPr>
          <w:del w:id="421" w:author="Nishan Shrestha" w:date="2023-12-14T09:08:00Z">
            <w:r w:rsidRPr="00BC57E8" w:rsidDel="00BC57E8">
              <w:rPr>
                <w:rStyle w:val="Hyperlink"/>
                <w:noProof/>
              </w:rPr>
              <w:delText>1.1</w:delText>
            </w:r>
            <w:r w:rsidDel="00BC57E8">
              <w:rPr>
                <w:rFonts w:asciiTheme="minorHAnsi" w:eastAsiaTheme="minorEastAsia" w:hAnsiTheme="minorHAnsi" w:cstheme="minorBidi"/>
                <w:noProof/>
                <w:sz w:val="22"/>
                <w:szCs w:val="22"/>
              </w:rPr>
              <w:tab/>
            </w:r>
            <w:r w:rsidRPr="00BC57E8" w:rsidDel="00BC57E8">
              <w:rPr>
                <w:rStyle w:val="Hyperlink"/>
                <w:noProof/>
              </w:rPr>
              <w:delText>Purpose of the Document</w:delText>
            </w:r>
            <w:r w:rsidDel="00BC57E8">
              <w:rPr>
                <w:noProof/>
                <w:webHidden/>
              </w:rPr>
              <w:tab/>
              <w:delText>4</w:delText>
            </w:r>
          </w:del>
        </w:p>
        <w:p w14:paraId="6072E8CF" w14:textId="05DC5943" w:rsidR="00BC57E8" w:rsidDel="00BC57E8" w:rsidRDefault="00BC57E8">
          <w:pPr>
            <w:pStyle w:val="TOC2"/>
            <w:tabs>
              <w:tab w:val="left" w:pos="800"/>
              <w:tab w:val="right" w:leader="dot" w:pos="8630"/>
            </w:tabs>
            <w:rPr>
              <w:del w:id="422" w:author="Nishan Shrestha" w:date="2023-12-14T09:08:00Z"/>
              <w:rFonts w:asciiTheme="minorHAnsi" w:eastAsiaTheme="minorEastAsia" w:hAnsiTheme="minorHAnsi" w:cstheme="minorBidi"/>
              <w:noProof/>
              <w:sz w:val="22"/>
              <w:szCs w:val="22"/>
            </w:rPr>
          </w:pPr>
          <w:del w:id="423" w:author="Nishan Shrestha" w:date="2023-12-14T09:08:00Z">
            <w:r w:rsidRPr="00BC57E8" w:rsidDel="00BC57E8">
              <w:rPr>
                <w:rStyle w:val="Hyperlink"/>
                <w:noProof/>
              </w:rPr>
              <w:delText>1.2</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Software</w:delText>
            </w:r>
            <w:r w:rsidDel="00BC57E8">
              <w:rPr>
                <w:noProof/>
                <w:webHidden/>
              </w:rPr>
              <w:tab/>
              <w:delText>4</w:delText>
            </w:r>
          </w:del>
        </w:p>
        <w:p w14:paraId="335A477C" w14:textId="2FECD6E8" w:rsidR="00BC57E8" w:rsidDel="00BC57E8" w:rsidRDefault="00BC57E8">
          <w:pPr>
            <w:pStyle w:val="TOC2"/>
            <w:tabs>
              <w:tab w:val="left" w:pos="800"/>
              <w:tab w:val="right" w:leader="dot" w:pos="8630"/>
            </w:tabs>
            <w:rPr>
              <w:del w:id="424" w:author="Nishan Shrestha" w:date="2023-12-14T09:08:00Z"/>
              <w:rFonts w:asciiTheme="minorHAnsi" w:eastAsiaTheme="minorEastAsia" w:hAnsiTheme="minorHAnsi" w:cstheme="minorBidi"/>
              <w:noProof/>
              <w:sz w:val="22"/>
              <w:szCs w:val="22"/>
            </w:rPr>
          </w:pPr>
          <w:del w:id="425" w:author="Nishan Shrestha" w:date="2023-12-14T09:08:00Z">
            <w:r w:rsidRPr="00BC57E8" w:rsidDel="00BC57E8">
              <w:rPr>
                <w:rStyle w:val="Hyperlink"/>
                <w:noProof/>
              </w:rPr>
              <w:delText>1.3</w:delText>
            </w:r>
            <w:r w:rsidDel="00BC57E8">
              <w:rPr>
                <w:rFonts w:asciiTheme="minorHAnsi" w:eastAsiaTheme="minorEastAsia" w:hAnsiTheme="minorHAnsi" w:cstheme="minorBidi"/>
                <w:noProof/>
                <w:sz w:val="22"/>
                <w:szCs w:val="22"/>
              </w:rPr>
              <w:tab/>
            </w:r>
            <w:r w:rsidRPr="00BC57E8" w:rsidDel="00BC57E8">
              <w:rPr>
                <w:rStyle w:val="Hyperlink"/>
                <w:noProof/>
              </w:rPr>
              <w:delText>Scope of the Hardware</w:delText>
            </w:r>
            <w:r w:rsidDel="00BC57E8">
              <w:rPr>
                <w:noProof/>
                <w:webHidden/>
              </w:rPr>
              <w:tab/>
              <w:delText>4</w:delText>
            </w:r>
          </w:del>
        </w:p>
        <w:p w14:paraId="2975244F" w14:textId="76945792" w:rsidR="00BC57E8" w:rsidDel="00BC57E8" w:rsidRDefault="00BC57E8">
          <w:pPr>
            <w:pStyle w:val="TOC2"/>
            <w:tabs>
              <w:tab w:val="left" w:pos="800"/>
              <w:tab w:val="right" w:leader="dot" w:pos="8630"/>
            </w:tabs>
            <w:rPr>
              <w:del w:id="426" w:author="Nishan Shrestha" w:date="2023-12-14T09:08:00Z"/>
              <w:rFonts w:asciiTheme="minorHAnsi" w:eastAsiaTheme="minorEastAsia" w:hAnsiTheme="minorHAnsi" w:cstheme="minorBidi"/>
              <w:noProof/>
              <w:sz w:val="22"/>
              <w:szCs w:val="22"/>
            </w:rPr>
          </w:pPr>
          <w:del w:id="427" w:author="Nishan Shrestha" w:date="2023-12-14T09:08:00Z">
            <w:r w:rsidRPr="00BC57E8" w:rsidDel="00BC57E8">
              <w:rPr>
                <w:rStyle w:val="Hyperlink"/>
                <w:noProof/>
              </w:rPr>
              <w:delText>1.4</w:delText>
            </w:r>
            <w:r w:rsidDel="00BC57E8">
              <w:rPr>
                <w:rFonts w:asciiTheme="minorHAnsi" w:eastAsiaTheme="minorEastAsia" w:hAnsiTheme="minorHAnsi" w:cstheme="minorBidi"/>
                <w:noProof/>
                <w:sz w:val="22"/>
                <w:szCs w:val="22"/>
              </w:rPr>
              <w:tab/>
            </w:r>
            <w:r w:rsidRPr="00BC57E8" w:rsidDel="00BC57E8">
              <w:rPr>
                <w:rStyle w:val="Hyperlink"/>
                <w:noProof/>
              </w:rPr>
              <w:delText>Definitions, Acronyms, and Abbreviations</w:delText>
            </w:r>
            <w:r w:rsidDel="00BC57E8">
              <w:rPr>
                <w:noProof/>
                <w:webHidden/>
              </w:rPr>
              <w:tab/>
              <w:delText>4</w:delText>
            </w:r>
          </w:del>
        </w:p>
        <w:p w14:paraId="0DFEB063" w14:textId="1C20DF76" w:rsidR="00BC57E8" w:rsidDel="00BC57E8" w:rsidRDefault="00BC57E8">
          <w:pPr>
            <w:pStyle w:val="TOC2"/>
            <w:tabs>
              <w:tab w:val="left" w:pos="800"/>
              <w:tab w:val="right" w:leader="dot" w:pos="8630"/>
            </w:tabs>
            <w:rPr>
              <w:del w:id="428" w:author="Nishan Shrestha" w:date="2023-12-14T09:08:00Z"/>
              <w:rFonts w:asciiTheme="minorHAnsi" w:eastAsiaTheme="minorEastAsia" w:hAnsiTheme="minorHAnsi" w:cstheme="minorBidi"/>
              <w:noProof/>
              <w:sz w:val="22"/>
              <w:szCs w:val="22"/>
            </w:rPr>
          </w:pPr>
          <w:del w:id="429" w:author="Nishan Shrestha" w:date="2023-12-14T09:08:00Z">
            <w:r w:rsidRPr="00BC57E8" w:rsidDel="00BC57E8">
              <w:rPr>
                <w:rStyle w:val="Hyperlink"/>
                <w:noProof/>
              </w:rPr>
              <w:delText>1.5</w:delText>
            </w:r>
            <w:r w:rsidDel="00BC57E8">
              <w:rPr>
                <w:rFonts w:asciiTheme="minorHAnsi" w:eastAsiaTheme="minorEastAsia" w:hAnsiTheme="minorHAnsi" w:cstheme="minorBidi"/>
                <w:noProof/>
                <w:sz w:val="22"/>
                <w:szCs w:val="22"/>
              </w:rPr>
              <w:tab/>
            </w:r>
            <w:r w:rsidRPr="00BC57E8" w:rsidDel="00BC57E8">
              <w:rPr>
                <w:rStyle w:val="Hyperlink"/>
                <w:noProof/>
              </w:rPr>
              <w:delText>References &amp; Standard Compliance</w:delText>
            </w:r>
            <w:r w:rsidDel="00BC57E8">
              <w:rPr>
                <w:noProof/>
                <w:webHidden/>
              </w:rPr>
              <w:tab/>
              <w:delText>5</w:delText>
            </w:r>
          </w:del>
        </w:p>
        <w:p w14:paraId="7EC17697" w14:textId="4B6BD9FA" w:rsidR="00BC57E8" w:rsidDel="00BC57E8" w:rsidRDefault="00BC57E8">
          <w:pPr>
            <w:pStyle w:val="TOC1"/>
            <w:rPr>
              <w:del w:id="430" w:author="Nishan Shrestha" w:date="2023-12-14T09:08:00Z"/>
              <w:rFonts w:asciiTheme="minorHAnsi" w:eastAsiaTheme="minorEastAsia" w:hAnsiTheme="minorHAnsi" w:cstheme="minorBidi"/>
              <w:noProof/>
              <w:sz w:val="22"/>
              <w:szCs w:val="22"/>
            </w:rPr>
          </w:pPr>
          <w:del w:id="431" w:author="Nishan Shrestha" w:date="2023-12-14T09:08:00Z">
            <w:r w:rsidRPr="00BC57E8" w:rsidDel="00BC57E8">
              <w:rPr>
                <w:rStyle w:val="Hyperlink"/>
                <w:noProof/>
              </w:rPr>
              <w:delText>2.</w:delText>
            </w:r>
            <w:r w:rsidDel="00BC57E8">
              <w:rPr>
                <w:rFonts w:asciiTheme="minorHAnsi" w:eastAsiaTheme="minorEastAsia" w:hAnsiTheme="minorHAnsi" w:cstheme="minorBidi"/>
                <w:noProof/>
                <w:sz w:val="22"/>
                <w:szCs w:val="22"/>
              </w:rPr>
              <w:tab/>
            </w:r>
            <w:r w:rsidRPr="00BC57E8" w:rsidDel="00BC57E8">
              <w:rPr>
                <w:rStyle w:val="Hyperlink"/>
                <w:noProof/>
              </w:rPr>
              <w:delText>Overall Description</w:delText>
            </w:r>
            <w:r w:rsidDel="00BC57E8">
              <w:rPr>
                <w:noProof/>
                <w:webHidden/>
              </w:rPr>
              <w:tab/>
              <w:delText>5</w:delText>
            </w:r>
          </w:del>
        </w:p>
        <w:p w14:paraId="5EEF7AA3" w14:textId="33F4C90E" w:rsidR="00BC57E8" w:rsidDel="00BC57E8" w:rsidRDefault="00BC57E8">
          <w:pPr>
            <w:pStyle w:val="TOC2"/>
            <w:tabs>
              <w:tab w:val="left" w:pos="800"/>
              <w:tab w:val="right" w:leader="dot" w:pos="8630"/>
            </w:tabs>
            <w:rPr>
              <w:del w:id="432" w:author="Nishan Shrestha" w:date="2023-12-14T09:08:00Z"/>
              <w:rFonts w:asciiTheme="minorHAnsi" w:eastAsiaTheme="minorEastAsia" w:hAnsiTheme="minorHAnsi" w:cstheme="minorBidi"/>
              <w:noProof/>
              <w:sz w:val="22"/>
              <w:szCs w:val="22"/>
            </w:rPr>
          </w:pPr>
          <w:del w:id="433" w:author="Nishan Shrestha" w:date="2023-12-14T09:08:00Z">
            <w:r w:rsidRPr="00BC57E8" w:rsidDel="00BC57E8">
              <w:rPr>
                <w:rStyle w:val="Hyperlink"/>
                <w:noProof/>
              </w:rPr>
              <w:delText>2.1</w:delText>
            </w:r>
            <w:r w:rsidDel="00BC57E8">
              <w:rPr>
                <w:rFonts w:asciiTheme="minorHAnsi" w:eastAsiaTheme="minorEastAsia" w:hAnsiTheme="minorHAnsi" w:cstheme="minorBidi"/>
                <w:noProof/>
                <w:sz w:val="22"/>
                <w:szCs w:val="22"/>
              </w:rPr>
              <w:tab/>
            </w:r>
            <w:r w:rsidRPr="00BC57E8" w:rsidDel="00BC57E8">
              <w:rPr>
                <w:rStyle w:val="Hyperlink"/>
                <w:noProof/>
              </w:rPr>
              <w:delText>System Perspective</w:delText>
            </w:r>
            <w:r w:rsidDel="00BC57E8">
              <w:rPr>
                <w:noProof/>
                <w:webHidden/>
              </w:rPr>
              <w:tab/>
              <w:delText>5</w:delText>
            </w:r>
          </w:del>
        </w:p>
        <w:p w14:paraId="24409BC1" w14:textId="3909D93F" w:rsidR="00BC57E8" w:rsidDel="00BC57E8" w:rsidRDefault="00BC57E8">
          <w:pPr>
            <w:pStyle w:val="TOC2"/>
            <w:tabs>
              <w:tab w:val="left" w:pos="800"/>
              <w:tab w:val="right" w:leader="dot" w:pos="8630"/>
            </w:tabs>
            <w:rPr>
              <w:del w:id="434" w:author="Nishan Shrestha" w:date="2023-12-14T09:08:00Z"/>
              <w:rFonts w:asciiTheme="minorHAnsi" w:eastAsiaTheme="minorEastAsia" w:hAnsiTheme="minorHAnsi" w:cstheme="minorBidi"/>
              <w:noProof/>
              <w:sz w:val="22"/>
              <w:szCs w:val="22"/>
            </w:rPr>
          </w:pPr>
          <w:del w:id="435" w:author="Nishan Shrestha" w:date="2023-12-14T09:08:00Z">
            <w:r w:rsidRPr="00BC57E8" w:rsidDel="00BC57E8">
              <w:rPr>
                <w:rStyle w:val="Hyperlink"/>
                <w:noProof/>
              </w:rPr>
              <w:delText>2.2</w:delText>
            </w:r>
            <w:r w:rsidDel="00BC57E8">
              <w:rPr>
                <w:rFonts w:asciiTheme="minorHAnsi" w:eastAsiaTheme="minorEastAsia" w:hAnsiTheme="minorHAnsi" w:cstheme="minorBidi"/>
                <w:noProof/>
                <w:sz w:val="22"/>
                <w:szCs w:val="22"/>
              </w:rPr>
              <w:tab/>
            </w:r>
            <w:r w:rsidRPr="00BC57E8" w:rsidDel="00BC57E8">
              <w:rPr>
                <w:rStyle w:val="Hyperlink"/>
                <w:noProof/>
              </w:rPr>
              <w:delText>System Functions</w:delText>
            </w:r>
            <w:r w:rsidDel="00BC57E8">
              <w:rPr>
                <w:noProof/>
                <w:webHidden/>
              </w:rPr>
              <w:tab/>
              <w:delText>5</w:delText>
            </w:r>
          </w:del>
        </w:p>
        <w:p w14:paraId="5DA3FB1A" w14:textId="2C647FBD" w:rsidR="00BC57E8" w:rsidDel="00BC57E8" w:rsidRDefault="00BC57E8">
          <w:pPr>
            <w:pStyle w:val="TOC2"/>
            <w:tabs>
              <w:tab w:val="left" w:pos="800"/>
              <w:tab w:val="right" w:leader="dot" w:pos="8630"/>
            </w:tabs>
            <w:rPr>
              <w:del w:id="436" w:author="Nishan Shrestha" w:date="2023-12-14T09:08:00Z"/>
              <w:rFonts w:asciiTheme="minorHAnsi" w:eastAsiaTheme="minorEastAsia" w:hAnsiTheme="minorHAnsi" w:cstheme="minorBidi"/>
              <w:noProof/>
              <w:sz w:val="22"/>
              <w:szCs w:val="22"/>
            </w:rPr>
          </w:pPr>
          <w:del w:id="437" w:author="Nishan Shrestha" w:date="2023-12-14T09:08:00Z">
            <w:r w:rsidRPr="00BC57E8" w:rsidDel="00BC57E8">
              <w:rPr>
                <w:rStyle w:val="Hyperlink"/>
                <w:noProof/>
              </w:rPr>
              <w:delText>2.3</w:delText>
            </w:r>
            <w:r w:rsidDel="00BC57E8">
              <w:rPr>
                <w:rFonts w:asciiTheme="minorHAnsi" w:eastAsiaTheme="minorEastAsia" w:hAnsiTheme="minorHAnsi" w:cstheme="minorBidi"/>
                <w:noProof/>
                <w:sz w:val="22"/>
                <w:szCs w:val="22"/>
              </w:rPr>
              <w:tab/>
            </w:r>
            <w:r w:rsidRPr="00BC57E8" w:rsidDel="00BC57E8">
              <w:rPr>
                <w:rStyle w:val="Hyperlink"/>
                <w:noProof/>
              </w:rPr>
              <w:delText>HFC-FPC08 Gateway Cards</w:delText>
            </w:r>
            <w:r w:rsidDel="00BC57E8">
              <w:rPr>
                <w:noProof/>
                <w:webHidden/>
              </w:rPr>
              <w:tab/>
              <w:delText>5</w:delText>
            </w:r>
          </w:del>
        </w:p>
        <w:p w14:paraId="76E4F2ED" w14:textId="1520B503" w:rsidR="00BC57E8" w:rsidDel="00BC57E8" w:rsidRDefault="00BC57E8">
          <w:pPr>
            <w:pStyle w:val="TOC2"/>
            <w:tabs>
              <w:tab w:val="left" w:pos="800"/>
              <w:tab w:val="right" w:leader="dot" w:pos="8630"/>
            </w:tabs>
            <w:rPr>
              <w:del w:id="438" w:author="Nishan Shrestha" w:date="2023-12-14T09:08:00Z"/>
              <w:rFonts w:asciiTheme="minorHAnsi" w:eastAsiaTheme="minorEastAsia" w:hAnsiTheme="minorHAnsi" w:cstheme="minorBidi"/>
              <w:noProof/>
              <w:sz w:val="22"/>
              <w:szCs w:val="22"/>
            </w:rPr>
          </w:pPr>
          <w:del w:id="439" w:author="Nishan Shrestha" w:date="2023-12-14T09:08:00Z">
            <w:r w:rsidRPr="00BC57E8" w:rsidDel="00BC57E8">
              <w:rPr>
                <w:rStyle w:val="Hyperlink"/>
                <w:noProof/>
              </w:rPr>
              <w:delText>2.4</w:delText>
            </w:r>
            <w:r w:rsidDel="00BC57E8">
              <w:rPr>
                <w:rFonts w:asciiTheme="minorHAnsi" w:eastAsiaTheme="minorEastAsia" w:hAnsiTheme="minorHAnsi" w:cstheme="minorBidi"/>
                <w:noProof/>
                <w:sz w:val="22"/>
                <w:szCs w:val="22"/>
              </w:rPr>
              <w:tab/>
            </w:r>
            <w:r w:rsidRPr="00BC57E8" w:rsidDel="00BC57E8">
              <w:rPr>
                <w:rStyle w:val="Hyperlink"/>
                <w:noProof/>
              </w:rPr>
              <w:delText>User Characteristics</w:delText>
            </w:r>
            <w:r w:rsidDel="00BC57E8">
              <w:rPr>
                <w:noProof/>
                <w:webHidden/>
              </w:rPr>
              <w:tab/>
              <w:delText>5</w:delText>
            </w:r>
          </w:del>
        </w:p>
        <w:p w14:paraId="4848702C" w14:textId="25007BBE" w:rsidR="00BC57E8" w:rsidDel="00BC57E8" w:rsidRDefault="00BC57E8">
          <w:pPr>
            <w:pStyle w:val="TOC2"/>
            <w:tabs>
              <w:tab w:val="left" w:pos="800"/>
              <w:tab w:val="right" w:leader="dot" w:pos="8630"/>
            </w:tabs>
            <w:rPr>
              <w:del w:id="440" w:author="Nishan Shrestha" w:date="2023-12-14T09:08:00Z"/>
              <w:rFonts w:asciiTheme="minorHAnsi" w:eastAsiaTheme="minorEastAsia" w:hAnsiTheme="minorHAnsi" w:cstheme="minorBidi"/>
              <w:noProof/>
              <w:sz w:val="22"/>
              <w:szCs w:val="22"/>
            </w:rPr>
          </w:pPr>
          <w:del w:id="441" w:author="Nishan Shrestha" w:date="2023-12-14T09:08:00Z">
            <w:r w:rsidRPr="00BC57E8" w:rsidDel="00BC57E8">
              <w:rPr>
                <w:rStyle w:val="Hyperlink"/>
                <w:noProof/>
              </w:rPr>
              <w:delText>2.5</w:delText>
            </w:r>
            <w:r w:rsidDel="00BC57E8">
              <w:rPr>
                <w:rFonts w:asciiTheme="minorHAnsi" w:eastAsiaTheme="minorEastAsia" w:hAnsiTheme="minorHAnsi" w:cstheme="minorBidi"/>
                <w:noProof/>
                <w:sz w:val="22"/>
                <w:szCs w:val="22"/>
              </w:rPr>
              <w:tab/>
            </w:r>
            <w:r w:rsidRPr="00BC57E8" w:rsidDel="00BC57E8">
              <w:rPr>
                <w:rStyle w:val="Hyperlink"/>
                <w:noProof/>
              </w:rPr>
              <w:delText>Constraints</w:delText>
            </w:r>
            <w:r w:rsidDel="00BC57E8">
              <w:rPr>
                <w:noProof/>
                <w:webHidden/>
              </w:rPr>
              <w:tab/>
              <w:delText>5</w:delText>
            </w:r>
          </w:del>
        </w:p>
        <w:p w14:paraId="1E042E6A" w14:textId="52A00C42" w:rsidR="00BC57E8" w:rsidDel="00BC57E8" w:rsidRDefault="00BC57E8">
          <w:pPr>
            <w:pStyle w:val="TOC2"/>
            <w:tabs>
              <w:tab w:val="left" w:pos="800"/>
              <w:tab w:val="right" w:leader="dot" w:pos="8630"/>
            </w:tabs>
            <w:rPr>
              <w:del w:id="442" w:author="Nishan Shrestha" w:date="2023-12-14T09:08:00Z"/>
              <w:rFonts w:asciiTheme="minorHAnsi" w:eastAsiaTheme="minorEastAsia" w:hAnsiTheme="minorHAnsi" w:cstheme="minorBidi"/>
              <w:noProof/>
              <w:sz w:val="22"/>
              <w:szCs w:val="22"/>
            </w:rPr>
          </w:pPr>
          <w:del w:id="443" w:author="Nishan Shrestha" w:date="2023-12-14T09:08:00Z">
            <w:r w:rsidRPr="00BC57E8" w:rsidDel="00BC57E8">
              <w:rPr>
                <w:rStyle w:val="Hyperlink"/>
                <w:noProof/>
              </w:rPr>
              <w:delText>2.6</w:delText>
            </w:r>
            <w:r w:rsidDel="00BC57E8">
              <w:rPr>
                <w:rFonts w:asciiTheme="minorHAnsi" w:eastAsiaTheme="minorEastAsia" w:hAnsiTheme="minorHAnsi" w:cstheme="minorBidi"/>
                <w:noProof/>
                <w:sz w:val="22"/>
                <w:szCs w:val="22"/>
              </w:rPr>
              <w:tab/>
            </w:r>
            <w:r w:rsidRPr="00BC57E8" w:rsidDel="00BC57E8">
              <w:rPr>
                <w:rStyle w:val="Hyperlink"/>
                <w:noProof/>
              </w:rPr>
              <w:delText>Assumptions and Dependencies</w:delText>
            </w:r>
            <w:r w:rsidDel="00BC57E8">
              <w:rPr>
                <w:noProof/>
                <w:webHidden/>
              </w:rPr>
              <w:tab/>
              <w:delText>5</w:delText>
            </w:r>
          </w:del>
        </w:p>
        <w:p w14:paraId="2175579A" w14:textId="2645EE34" w:rsidR="00BC57E8" w:rsidDel="00BC57E8" w:rsidRDefault="00BC57E8">
          <w:pPr>
            <w:pStyle w:val="TOC1"/>
            <w:rPr>
              <w:del w:id="444" w:author="Nishan Shrestha" w:date="2023-12-14T09:08:00Z"/>
              <w:rFonts w:asciiTheme="minorHAnsi" w:eastAsiaTheme="minorEastAsia" w:hAnsiTheme="minorHAnsi" w:cstheme="minorBidi"/>
              <w:noProof/>
              <w:sz w:val="22"/>
              <w:szCs w:val="22"/>
            </w:rPr>
          </w:pPr>
          <w:del w:id="445" w:author="Nishan Shrestha" w:date="2023-12-14T09:08:00Z">
            <w:r w:rsidRPr="00BC57E8" w:rsidDel="00BC57E8">
              <w:rPr>
                <w:rStyle w:val="Hyperlink"/>
                <w:noProof/>
              </w:rPr>
              <w:delText>3.</w:delText>
            </w:r>
            <w:r w:rsidDel="00BC57E8">
              <w:rPr>
                <w:rFonts w:asciiTheme="minorHAnsi" w:eastAsiaTheme="minorEastAsia" w:hAnsiTheme="minorHAnsi" w:cstheme="minorBidi"/>
                <w:noProof/>
                <w:sz w:val="22"/>
                <w:szCs w:val="22"/>
              </w:rPr>
              <w:tab/>
            </w:r>
            <w:r w:rsidRPr="00BC57E8" w:rsidDel="00BC57E8">
              <w:rPr>
                <w:rStyle w:val="Hyperlink"/>
                <w:noProof/>
              </w:rPr>
              <w:delText>Specific Requirements</w:delText>
            </w:r>
            <w:r w:rsidDel="00BC57E8">
              <w:rPr>
                <w:noProof/>
                <w:webHidden/>
              </w:rPr>
              <w:tab/>
              <w:delText>6</w:delText>
            </w:r>
          </w:del>
        </w:p>
        <w:p w14:paraId="2DAE602D" w14:textId="7CFBBC7B" w:rsidR="00BC57E8" w:rsidDel="00BC57E8" w:rsidRDefault="00BC57E8">
          <w:pPr>
            <w:pStyle w:val="TOC2"/>
            <w:tabs>
              <w:tab w:val="left" w:pos="800"/>
              <w:tab w:val="right" w:leader="dot" w:pos="8630"/>
            </w:tabs>
            <w:rPr>
              <w:del w:id="446" w:author="Nishan Shrestha" w:date="2023-12-14T09:08:00Z"/>
              <w:rFonts w:asciiTheme="minorHAnsi" w:eastAsiaTheme="minorEastAsia" w:hAnsiTheme="minorHAnsi" w:cstheme="minorBidi"/>
              <w:noProof/>
              <w:sz w:val="22"/>
              <w:szCs w:val="22"/>
            </w:rPr>
          </w:pPr>
          <w:del w:id="447" w:author="Nishan Shrestha" w:date="2023-12-14T09:08:00Z">
            <w:r w:rsidRPr="00BC57E8" w:rsidDel="00BC57E8">
              <w:rPr>
                <w:rStyle w:val="Hyperlink"/>
                <w:noProof/>
              </w:rPr>
              <w:delText>3.1</w:delText>
            </w:r>
            <w:r w:rsidDel="00BC57E8">
              <w:rPr>
                <w:rFonts w:asciiTheme="minorHAnsi" w:eastAsiaTheme="minorEastAsia" w:hAnsiTheme="minorHAnsi" w:cstheme="minorBidi"/>
                <w:noProof/>
                <w:sz w:val="22"/>
                <w:szCs w:val="22"/>
              </w:rPr>
              <w:tab/>
            </w:r>
            <w:r w:rsidRPr="00BC57E8" w:rsidDel="00BC57E8">
              <w:rPr>
                <w:rStyle w:val="Hyperlink"/>
                <w:noProof/>
              </w:rPr>
              <w:delText>HFC-FPC08 C-Link Gateway module</w:delText>
            </w:r>
            <w:r w:rsidDel="00BC57E8">
              <w:rPr>
                <w:noProof/>
                <w:webHidden/>
              </w:rPr>
              <w:tab/>
              <w:delText>6</w:delText>
            </w:r>
          </w:del>
        </w:p>
        <w:p w14:paraId="15AC5ECA" w14:textId="6B305EAA" w:rsidR="00BC57E8" w:rsidDel="00BC57E8" w:rsidRDefault="00BC57E8">
          <w:pPr>
            <w:pStyle w:val="TOC3"/>
            <w:tabs>
              <w:tab w:val="left" w:pos="1200"/>
            </w:tabs>
            <w:rPr>
              <w:del w:id="448" w:author="Nishan Shrestha" w:date="2023-12-14T09:08:00Z"/>
              <w:rFonts w:asciiTheme="minorHAnsi" w:eastAsiaTheme="minorEastAsia" w:hAnsiTheme="minorHAnsi" w:cstheme="minorBidi"/>
              <w:noProof/>
              <w:sz w:val="22"/>
              <w:szCs w:val="22"/>
            </w:rPr>
          </w:pPr>
          <w:del w:id="449" w:author="Nishan Shrestha" w:date="2023-12-14T09:08:00Z">
            <w:r w:rsidRPr="00BC57E8" w:rsidDel="00BC57E8">
              <w:rPr>
                <w:rStyle w:val="Hyperlink"/>
                <w:noProof/>
              </w:rPr>
              <w:delText>3.1.1</w:delText>
            </w:r>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6</w:delText>
            </w:r>
          </w:del>
        </w:p>
        <w:p w14:paraId="10BD26F4" w14:textId="621462D9" w:rsidR="00BC57E8" w:rsidDel="00BC57E8" w:rsidRDefault="00BC57E8">
          <w:pPr>
            <w:pStyle w:val="TOC3"/>
            <w:tabs>
              <w:tab w:val="left" w:pos="1200"/>
            </w:tabs>
            <w:rPr>
              <w:del w:id="450" w:author="Nishan Shrestha" w:date="2023-12-14T09:08:00Z"/>
              <w:rFonts w:asciiTheme="minorHAnsi" w:eastAsiaTheme="minorEastAsia" w:hAnsiTheme="minorHAnsi" w:cstheme="minorBidi"/>
              <w:noProof/>
              <w:sz w:val="22"/>
              <w:szCs w:val="22"/>
            </w:rPr>
          </w:pPr>
          <w:del w:id="451" w:author="Nishan Shrestha" w:date="2023-12-14T09:08:00Z">
            <w:r w:rsidRPr="00BC57E8" w:rsidDel="00BC57E8">
              <w:rPr>
                <w:rStyle w:val="Hyperlink"/>
                <w:noProof/>
              </w:rPr>
              <w:delText>3.1.2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6</w:delText>
            </w:r>
          </w:del>
        </w:p>
        <w:p w14:paraId="438C21A0" w14:textId="03242E59" w:rsidR="00BC57E8" w:rsidDel="00BC57E8" w:rsidRDefault="00BC57E8">
          <w:pPr>
            <w:pStyle w:val="TOC3"/>
            <w:tabs>
              <w:tab w:val="left" w:pos="1200"/>
            </w:tabs>
            <w:rPr>
              <w:del w:id="452" w:author="Nishan Shrestha" w:date="2023-12-14T09:08:00Z"/>
              <w:rFonts w:asciiTheme="minorHAnsi" w:eastAsiaTheme="minorEastAsia" w:hAnsiTheme="minorHAnsi" w:cstheme="minorBidi"/>
              <w:noProof/>
              <w:sz w:val="22"/>
              <w:szCs w:val="22"/>
            </w:rPr>
          </w:pPr>
          <w:del w:id="453" w:author="Nishan Shrestha" w:date="2023-12-14T09:08:00Z">
            <w:r w:rsidRPr="00BC57E8" w:rsidDel="00BC57E8">
              <w:rPr>
                <w:rStyle w:val="Hyperlink"/>
                <w:noProof/>
              </w:rPr>
              <w:delText>3.1.3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6</w:delText>
            </w:r>
          </w:del>
        </w:p>
        <w:p w14:paraId="71F2DFCC" w14:textId="63ED771A" w:rsidR="00BC57E8" w:rsidDel="00BC57E8" w:rsidRDefault="00BC57E8">
          <w:pPr>
            <w:pStyle w:val="TOC3"/>
            <w:tabs>
              <w:tab w:val="left" w:pos="1200"/>
            </w:tabs>
            <w:rPr>
              <w:del w:id="454" w:author="Nishan Shrestha" w:date="2023-12-14T09:08:00Z"/>
              <w:rFonts w:asciiTheme="minorHAnsi" w:eastAsiaTheme="minorEastAsia" w:hAnsiTheme="minorHAnsi" w:cstheme="minorBidi"/>
              <w:noProof/>
              <w:sz w:val="22"/>
              <w:szCs w:val="22"/>
            </w:rPr>
          </w:pPr>
          <w:del w:id="455" w:author="Nishan Shrestha" w:date="2023-12-14T09:08:00Z">
            <w:r w:rsidRPr="00BC57E8" w:rsidDel="00BC57E8">
              <w:rPr>
                <w:rStyle w:val="Hyperlink"/>
                <w:noProof/>
              </w:rPr>
              <w:delText>3.1.4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6</w:delText>
            </w:r>
          </w:del>
        </w:p>
        <w:p w14:paraId="0D808BCD" w14:textId="710A0284" w:rsidR="00BC57E8" w:rsidDel="00BC57E8" w:rsidRDefault="00BC57E8">
          <w:pPr>
            <w:pStyle w:val="TOC3"/>
            <w:tabs>
              <w:tab w:val="left" w:pos="1200"/>
            </w:tabs>
            <w:rPr>
              <w:del w:id="456" w:author="Nishan Shrestha" w:date="2023-12-14T09:08:00Z"/>
              <w:rFonts w:asciiTheme="minorHAnsi" w:eastAsiaTheme="minorEastAsia" w:hAnsiTheme="minorHAnsi" w:cstheme="minorBidi"/>
              <w:noProof/>
              <w:sz w:val="22"/>
              <w:szCs w:val="22"/>
            </w:rPr>
          </w:pPr>
          <w:del w:id="457" w:author="Nishan Shrestha" w:date="2023-12-14T09:08:00Z">
            <w:r w:rsidRPr="00BC57E8" w:rsidDel="00BC57E8">
              <w:rPr>
                <w:rStyle w:val="Hyperlink"/>
                <w:noProof/>
              </w:rPr>
              <w:delText>3.1.5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6</w:delText>
            </w:r>
          </w:del>
        </w:p>
        <w:p w14:paraId="177FE029" w14:textId="72081E04" w:rsidR="00BC57E8" w:rsidDel="00BC57E8" w:rsidRDefault="00BC57E8">
          <w:pPr>
            <w:pStyle w:val="TOC3"/>
            <w:tabs>
              <w:tab w:val="left" w:pos="1200"/>
            </w:tabs>
            <w:rPr>
              <w:del w:id="458" w:author="Nishan Shrestha" w:date="2023-12-14T09:08:00Z"/>
              <w:rFonts w:asciiTheme="minorHAnsi" w:eastAsiaTheme="minorEastAsia" w:hAnsiTheme="minorHAnsi" w:cstheme="minorBidi"/>
              <w:noProof/>
              <w:sz w:val="22"/>
              <w:szCs w:val="22"/>
            </w:rPr>
          </w:pPr>
          <w:del w:id="459" w:author="Nishan Shrestha" w:date="2023-12-14T09:08:00Z">
            <w:r w:rsidRPr="00BC57E8" w:rsidDel="00BC57E8">
              <w:rPr>
                <w:rStyle w:val="Hyperlink"/>
                <w:noProof/>
              </w:rPr>
              <w:delText>3.1.6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6</w:delText>
            </w:r>
          </w:del>
        </w:p>
        <w:p w14:paraId="1FC75093" w14:textId="1620B611" w:rsidR="00BC57E8" w:rsidDel="00BC57E8" w:rsidRDefault="00BC57E8">
          <w:pPr>
            <w:pStyle w:val="TOC2"/>
            <w:tabs>
              <w:tab w:val="left" w:pos="600"/>
              <w:tab w:val="right" w:leader="dot" w:pos="8630"/>
            </w:tabs>
            <w:rPr>
              <w:del w:id="460" w:author="Nishan Shrestha" w:date="2023-12-14T09:08:00Z"/>
              <w:rFonts w:asciiTheme="minorHAnsi" w:eastAsiaTheme="minorEastAsia" w:hAnsiTheme="minorHAnsi" w:cstheme="minorBidi"/>
              <w:noProof/>
              <w:sz w:val="22"/>
              <w:szCs w:val="22"/>
            </w:rPr>
          </w:pPr>
          <w:del w:id="461" w:author="Nishan Shrestha" w:date="2023-12-14T09:08:00Z">
            <w:r w:rsidDel="00BC57E8">
              <w:rPr>
                <w:rFonts w:asciiTheme="minorHAnsi" w:eastAsiaTheme="minorEastAsia" w:hAnsiTheme="minorHAnsi" w:cstheme="minorBidi"/>
                <w:noProof/>
                <w:sz w:val="22"/>
                <w:szCs w:val="22"/>
              </w:rPr>
              <w:tab/>
            </w:r>
            <w:r w:rsidRPr="00BC57E8" w:rsidDel="00BC57E8">
              <w:rPr>
                <w:rStyle w:val="Hyperlink"/>
                <w:noProof/>
              </w:rPr>
              <w:delText>HFC-FPC08 FCL link module</w:delText>
            </w:r>
            <w:r w:rsidDel="00BC57E8">
              <w:rPr>
                <w:noProof/>
                <w:webHidden/>
              </w:rPr>
              <w:tab/>
              <w:delText>7</w:delText>
            </w:r>
          </w:del>
        </w:p>
        <w:p w14:paraId="3C6ADC69" w14:textId="58589C0D" w:rsidR="00BC57E8" w:rsidDel="00BC57E8" w:rsidRDefault="00BC57E8">
          <w:pPr>
            <w:pStyle w:val="TOC2"/>
            <w:tabs>
              <w:tab w:val="right" w:leader="dot" w:pos="8630"/>
            </w:tabs>
            <w:rPr>
              <w:del w:id="462" w:author="Nishan Shrestha" w:date="2023-12-14T09:08:00Z"/>
              <w:rFonts w:asciiTheme="minorHAnsi" w:eastAsiaTheme="minorEastAsia" w:hAnsiTheme="minorHAnsi" w:cstheme="minorBidi"/>
              <w:noProof/>
              <w:sz w:val="22"/>
              <w:szCs w:val="22"/>
            </w:rPr>
          </w:pPr>
          <w:del w:id="463" w:author="Nishan Shrestha" w:date="2023-12-14T09:08:00Z">
            <w:r w:rsidRPr="00BC57E8" w:rsidDel="00BC57E8">
              <w:rPr>
                <w:rStyle w:val="Hyperlink"/>
                <w:noProof/>
              </w:rPr>
              <w:delText>3.2</w:delText>
            </w:r>
            <w:r w:rsidDel="00BC57E8">
              <w:rPr>
                <w:noProof/>
                <w:webHidden/>
              </w:rPr>
              <w:tab/>
              <w:delText>7</w:delText>
            </w:r>
          </w:del>
        </w:p>
        <w:p w14:paraId="6A968D25" w14:textId="2B79C506" w:rsidR="00BC57E8" w:rsidDel="00BC57E8" w:rsidRDefault="00BC57E8">
          <w:pPr>
            <w:pStyle w:val="TOC3"/>
            <w:rPr>
              <w:del w:id="464" w:author="Nishan Shrestha" w:date="2023-12-14T09:08:00Z"/>
              <w:rFonts w:asciiTheme="minorHAnsi" w:eastAsiaTheme="minorEastAsia" w:hAnsiTheme="minorHAnsi" w:cstheme="minorBidi"/>
              <w:noProof/>
              <w:sz w:val="22"/>
              <w:szCs w:val="22"/>
            </w:rPr>
          </w:pPr>
          <w:del w:id="465" w:author="Nishan Shrestha" w:date="2023-12-14T09:08:00Z">
            <w:r w:rsidDel="00BC57E8">
              <w:rPr>
                <w:rFonts w:asciiTheme="minorHAnsi" w:eastAsiaTheme="minorEastAsia" w:hAnsiTheme="minorHAnsi" w:cstheme="minorBidi"/>
                <w:noProof/>
                <w:sz w:val="22"/>
                <w:szCs w:val="22"/>
              </w:rPr>
              <w:tab/>
            </w:r>
            <w:r w:rsidRPr="00BC57E8" w:rsidDel="00BC57E8">
              <w:rPr>
                <w:rStyle w:val="Hyperlink"/>
                <w:noProof/>
              </w:rPr>
              <w:delText>Operating Modes</w:delText>
            </w:r>
            <w:r w:rsidDel="00BC57E8">
              <w:rPr>
                <w:noProof/>
                <w:webHidden/>
              </w:rPr>
              <w:tab/>
              <w:delText>7</w:delText>
            </w:r>
          </w:del>
        </w:p>
        <w:p w14:paraId="2CB1BEF3" w14:textId="009A1431" w:rsidR="00BC57E8" w:rsidDel="00BC57E8" w:rsidRDefault="00BC57E8">
          <w:pPr>
            <w:pStyle w:val="TOC3"/>
            <w:rPr>
              <w:del w:id="466" w:author="Nishan Shrestha" w:date="2023-12-14T09:08:00Z"/>
              <w:rFonts w:asciiTheme="minorHAnsi" w:eastAsiaTheme="minorEastAsia" w:hAnsiTheme="minorHAnsi" w:cstheme="minorBidi"/>
              <w:noProof/>
              <w:sz w:val="22"/>
              <w:szCs w:val="22"/>
            </w:rPr>
          </w:pPr>
          <w:del w:id="467" w:author="Nishan Shrestha" w:date="2023-12-14T09:08:00Z">
            <w:r w:rsidRPr="00BC57E8" w:rsidDel="00BC57E8">
              <w:rPr>
                <w:rStyle w:val="Hyperlink"/>
                <w:noProof/>
              </w:rPr>
              <w:delText>3.2.1</w:delText>
            </w:r>
            <w:r w:rsidDel="00BC57E8">
              <w:rPr>
                <w:noProof/>
                <w:webHidden/>
              </w:rPr>
              <w:tab/>
              <w:delText>7</w:delText>
            </w:r>
          </w:del>
        </w:p>
        <w:p w14:paraId="39F74971" w14:textId="65F24FAF" w:rsidR="00BC57E8" w:rsidDel="00BC57E8" w:rsidRDefault="00BC57E8">
          <w:pPr>
            <w:pStyle w:val="TOC3"/>
            <w:tabs>
              <w:tab w:val="left" w:pos="1200"/>
            </w:tabs>
            <w:rPr>
              <w:del w:id="468" w:author="Nishan Shrestha" w:date="2023-12-14T09:08:00Z"/>
              <w:rFonts w:asciiTheme="minorHAnsi" w:eastAsiaTheme="minorEastAsia" w:hAnsiTheme="minorHAnsi" w:cstheme="minorBidi"/>
              <w:noProof/>
              <w:sz w:val="22"/>
              <w:szCs w:val="22"/>
            </w:rPr>
          </w:pPr>
          <w:del w:id="469" w:author="Nishan Shrestha" w:date="2023-12-14T09:08:00Z">
            <w:r w:rsidRPr="00BC57E8" w:rsidDel="00BC57E8">
              <w:rPr>
                <w:rStyle w:val="Hyperlink"/>
                <w:noProof/>
              </w:rPr>
              <w:delText>3.2.2</w:delText>
            </w:r>
            <w:r w:rsidDel="00BC57E8">
              <w:rPr>
                <w:rFonts w:asciiTheme="minorHAnsi" w:eastAsiaTheme="minorEastAsia" w:hAnsiTheme="minorHAnsi" w:cstheme="minorBidi"/>
                <w:noProof/>
                <w:sz w:val="22"/>
                <w:szCs w:val="22"/>
              </w:rPr>
              <w:tab/>
            </w:r>
            <w:r w:rsidRPr="00BC57E8" w:rsidDel="00BC57E8">
              <w:rPr>
                <w:rStyle w:val="Hyperlink"/>
                <w:noProof/>
              </w:rPr>
              <w:delText>External interface requirements</w:delText>
            </w:r>
            <w:r w:rsidDel="00BC57E8">
              <w:rPr>
                <w:noProof/>
                <w:webHidden/>
              </w:rPr>
              <w:tab/>
              <w:delText>7</w:delText>
            </w:r>
          </w:del>
        </w:p>
        <w:p w14:paraId="5EC953BC" w14:textId="0674E4BC" w:rsidR="00BC57E8" w:rsidDel="00BC57E8" w:rsidRDefault="00BC57E8">
          <w:pPr>
            <w:pStyle w:val="TOC3"/>
            <w:tabs>
              <w:tab w:val="left" w:pos="1200"/>
            </w:tabs>
            <w:rPr>
              <w:del w:id="470" w:author="Nishan Shrestha" w:date="2023-12-14T09:08:00Z"/>
              <w:rFonts w:asciiTheme="minorHAnsi" w:eastAsiaTheme="minorEastAsia" w:hAnsiTheme="minorHAnsi" w:cstheme="minorBidi"/>
              <w:noProof/>
              <w:sz w:val="22"/>
              <w:szCs w:val="22"/>
            </w:rPr>
          </w:pPr>
          <w:del w:id="471" w:author="Nishan Shrestha" w:date="2023-12-14T09:08:00Z">
            <w:r w:rsidRPr="00BC57E8" w:rsidDel="00BC57E8">
              <w:rPr>
                <w:rStyle w:val="Hyperlink"/>
                <w:noProof/>
              </w:rPr>
              <w:delText>3.2.3</w:delText>
            </w:r>
            <w:r w:rsidDel="00BC57E8">
              <w:rPr>
                <w:rFonts w:asciiTheme="minorHAnsi" w:eastAsiaTheme="minorEastAsia" w:hAnsiTheme="minorHAnsi" w:cstheme="minorBidi"/>
                <w:noProof/>
                <w:sz w:val="22"/>
                <w:szCs w:val="22"/>
              </w:rPr>
              <w:tab/>
            </w:r>
            <w:r w:rsidRPr="00BC57E8" w:rsidDel="00BC57E8">
              <w:rPr>
                <w:rStyle w:val="Hyperlink"/>
                <w:noProof/>
              </w:rPr>
              <w:delText>User Interface requirements</w:delText>
            </w:r>
            <w:r w:rsidDel="00BC57E8">
              <w:rPr>
                <w:noProof/>
                <w:webHidden/>
              </w:rPr>
              <w:tab/>
              <w:delText>7</w:delText>
            </w:r>
          </w:del>
        </w:p>
        <w:p w14:paraId="6C9E2B69" w14:textId="71F29BE1" w:rsidR="00BC57E8" w:rsidDel="00BC57E8" w:rsidRDefault="00BC57E8">
          <w:pPr>
            <w:pStyle w:val="TOC3"/>
            <w:tabs>
              <w:tab w:val="left" w:pos="1200"/>
            </w:tabs>
            <w:rPr>
              <w:del w:id="472" w:author="Nishan Shrestha" w:date="2023-12-14T09:08:00Z"/>
              <w:rFonts w:asciiTheme="minorHAnsi" w:eastAsiaTheme="minorEastAsia" w:hAnsiTheme="minorHAnsi" w:cstheme="minorBidi"/>
              <w:noProof/>
              <w:sz w:val="22"/>
              <w:szCs w:val="22"/>
            </w:rPr>
          </w:pPr>
          <w:del w:id="473" w:author="Nishan Shrestha" w:date="2023-12-14T09:08:00Z">
            <w:r w:rsidRPr="00BC57E8" w:rsidDel="00BC57E8">
              <w:rPr>
                <w:rStyle w:val="Hyperlink"/>
                <w:noProof/>
              </w:rPr>
              <w:delText>3.2.4</w:delText>
            </w:r>
            <w:r w:rsidDel="00BC57E8">
              <w:rPr>
                <w:rFonts w:asciiTheme="minorHAnsi" w:eastAsiaTheme="minorEastAsia" w:hAnsiTheme="minorHAnsi" w:cstheme="minorBidi"/>
                <w:noProof/>
                <w:sz w:val="22"/>
                <w:szCs w:val="22"/>
              </w:rPr>
              <w:tab/>
            </w:r>
            <w:r w:rsidRPr="00BC57E8" w:rsidDel="00BC57E8">
              <w:rPr>
                <w:rStyle w:val="Hyperlink"/>
                <w:noProof/>
              </w:rPr>
              <w:delText>Software Interface requirements</w:delText>
            </w:r>
            <w:r w:rsidDel="00BC57E8">
              <w:rPr>
                <w:noProof/>
                <w:webHidden/>
              </w:rPr>
              <w:tab/>
              <w:delText>8</w:delText>
            </w:r>
          </w:del>
        </w:p>
        <w:p w14:paraId="0AF44C5D" w14:textId="27CD3DE0" w:rsidR="00BC57E8" w:rsidDel="00BC57E8" w:rsidRDefault="00BC57E8">
          <w:pPr>
            <w:pStyle w:val="TOC3"/>
            <w:tabs>
              <w:tab w:val="left" w:pos="1200"/>
            </w:tabs>
            <w:rPr>
              <w:del w:id="474" w:author="Nishan Shrestha" w:date="2023-12-14T09:08:00Z"/>
              <w:rFonts w:asciiTheme="minorHAnsi" w:eastAsiaTheme="minorEastAsia" w:hAnsiTheme="minorHAnsi" w:cstheme="minorBidi"/>
              <w:noProof/>
              <w:sz w:val="22"/>
              <w:szCs w:val="22"/>
            </w:rPr>
          </w:pPr>
          <w:del w:id="475" w:author="Nishan Shrestha" w:date="2023-12-14T09:08:00Z">
            <w:r w:rsidRPr="00BC57E8" w:rsidDel="00BC57E8">
              <w:rPr>
                <w:rStyle w:val="Hyperlink"/>
                <w:noProof/>
              </w:rPr>
              <w:delText>3.2.5</w:delText>
            </w:r>
            <w:r w:rsidDel="00BC57E8">
              <w:rPr>
                <w:rFonts w:asciiTheme="minorHAnsi" w:eastAsiaTheme="minorEastAsia" w:hAnsiTheme="minorHAnsi" w:cstheme="minorBidi"/>
                <w:noProof/>
                <w:sz w:val="22"/>
                <w:szCs w:val="22"/>
              </w:rPr>
              <w:tab/>
            </w:r>
            <w:r w:rsidRPr="00BC57E8" w:rsidDel="00BC57E8">
              <w:rPr>
                <w:rStyle w:val="Hyperlink"/>
                <w:noProof/>
              </w:rPr>
              <w:delText>Internal Interface requirements</w:delText>
            </w:r>
            <w:r w:rsidDel="00BC57E8">
              <w:rPr>
                <w:noProof/>
                <w:webHidden/>
              </w:rPr>
              <w:tab/>
              <w:delText>8</w:delText>
            </w:r>
          </w:del>
        </w:p>
        <w:p w14:paraId="592250F1" w14:textId="3528B102" w:rsidR="00BC57E8" w:rsidDel="00BC57E8" w:rsidRDefault="00BC57E8">
          <w:pPr>
            <w:pStyle w:val="TOC3"/>
            <w:tabs>
              <w:tab w:val="left" w:pos="1200"/>
            </w:tabs>
            <w:rPr>
              <w:del w:id="476" w:author="Nishan Shrestha" w:date="2023-12-14T09:08:00Z"/>
              <w:rFonts w:asciiTheme="minorHAnsi" w:eastAsiaTheme="minorEastAsia" w:hAnsiTheme="minorHAnsi" w:cstheme="minorBidi"/>
              <w:noProof/>
              <w:sz w:val="22"/>
              <w:szCs w:val="22"/>
            </w:rPr>
          </w:pPr>
          <w:del w:id="477" w:author="Nishan Shrestha" w:date="2023-12-14T09:08:00Z">
            <w:r w:rsidRPr="00BC57E8" w:rsidDel="00BC57E8">
              <w:rPr>
                <w:rStyle w:val="Hyperlink"/>
                <w:noProof/>
              </w:rPr>
              <w:delText>3.2.6</w:delText>
            </w:r>
            <w:r w:rsidDel="00BC57E8">
              <w:rPr>
                <w:rFonts w:asciiTheme="minorHAnsi" w:eastAsiaTheme="minorEastAsia" w:hAnsiTheme="minorHAnsi" w:cstheme="minorBidi"/>
                <w:noProof/>
                <w:sz w:val="22"/>
                <w:szCs w:val="22"/>
              </w:rPr>
              <w:tab/>
            </w:r>
            <w:r w:rsidRPr="00BC57E8" w:rsidDel="00BC57E8">
              <w:rPr>
                <w:rStyle w:val="Hyperlink"/>
                <w:noProof/>
              </w:rPr>
              <w:delText>Function Requirements</w:delText>
            </w:r>
            <w:r w:rsidDel="00BC57E8">
              <w:rPr>
                <w:noProof/>
                <w:webHidden/>
              </w:rPr>
              <w:tab/>
              <w:delText>8</w:delText>
            </w:r>
          </w:del>
        </w:p>
        <w:p w14:paraId="1488207E" w14:textId="4C7A473F" w:rsidR="00BC57E8" w:rsidDel="00BC57E8" w:rsidRDefault="00BC57E8">
          <w:pPr>
            <w:pStyle w:val="TOC2"/>
            <w:tabs>
              <w:tab w:val="left" w:pos="800"/>
              <w:tab w:val="right" w:leader="dot" w:pos="8630"/>
            </w:tabs>
            <w:rPr>
              <w:del w:id="478" w:author="Nishan Shrestha" w:date="2023-12-14T09:08:00Z"/>
              <w:rFonts w:asciiTheme="minorHAnsi" w:eastAsiaTheme="minorEastAsia" w:hAnsiTheme="minorHAnsi" w:cstheme="minorBidi"/>
              <w:noProof/>
              <w:sz w:val="22"/>
              <w:szCs w:val="22"/>
            </w:rPr>
          </w:pPr>
          <w:del w:id="479" w:author="Nishan Shrestha" w:date="2023-12-14T09:08:00Z">
            <w:r w:rsidRPr="00BC57E8" w:rsidDel="00BC57E8">
              <w:rPr>
                <w:rStyle w:val="Hyperlink"/>
                <w:noProof/>
              </w:rPr>
              <w:delText>3.3</w:delText>
            </w:r>
            <w:r w:rsidDel="00BC57E8">
              <w:rPr>
                <w:rFonts w:asciiTheme="minorHAnsi" w:eastAsiaTheme="minorEastAsia" w:hAnsiTheme="minorHAnsi" w:cstheme="minorBidi"/>
                <w:noProof/>
                <w:sz w:val="22"/>
                <w:szCs w:val="22"/>
              </w:rPr>
              <w:tab/>
            </w:r>
            <w:r w:rsidRPr="00BC57E8" w:rsidDel="00BC57E8">
              <w:rPr>
                <w:rStyle w:val="Hyperlink"/>
                <w:noProof/>
              </w:rPr>
              <w:delText>REDUNDANCY</w:delText>
            </w:r>
            <w:r w:rsidDel="00BC57E8">
              <w:rPr>
                <w:noProof/>
                <w:webHidden/>
              </w:rPr>
              <w:tab/>
              <w:delText>8</w:delText>
            </w:r>
          </w:del>
        </w:p>
        <w:p w14:paraId="45534DAD" w14:textId="724DEF71" w:rsidR="00BC57E8" w:rsidDel="00BC57E8" w:rsidRDefault="00BC57E8">
          <w:pPr>
            <w:pStyle w:val="TOC3"/>
            <w:rPr>
              <w:del w:id="480" w:author="Nishan Shrestha" w:date="2023-12-14T09:08:00Z"/>
              <w:rFonts w:asciiTheme="minorHAnsi" w:eastAsiaTheme="minorEastAsia" w:hAnsiTheme="minorHAnsi" w:cstheme="minorBidi"/>
              <w:noProof/>
              <w:sz w:val="22"/>
              <w:szCs w:val="22"/>
            </w:rPr>
          </w:pPr>
          <w:del w:id="481" w:author="Nishan Shrestha" w:date="2023-12-14T09:08:00Z">
            <w:r w:rsidRPr="00BC57E8" w:rsidDel="00BC57E8">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BC57E8">
              <w:rPr>
                <w:noProof/>
                <w:webHidden/>
              </w:rPr>
              <w:tab/>
              <w:delText>8</w:delText>
            </w:r>
          </w:del>
        </w:p>
        <w:p w14:paraId="27D7BFC3" w14:textId="11A1A457" w:rsidR="00BC57E8" w:rsidDel="00BC57E8" w:rsidRDefault="00BC57E8">
          <w:pPr>
            <w:pStyle w:val="TOC1"/>
            <w:rPr>
              <w:del w:id="482" w:author="Nishan Shrestha" w:date="2023-12-14T09:08:00Z"/>
              <w:rFonts w:asciiTheme="minorHAnsi" w:eastAsiaTheme="minorEastAsia" w:hAnsiTheme="minorHAnsi" w:cstheme="minorBidi"/>
              <w:noProof/>
              <w:sz w:val="22"/>
              <w:szCs w:val="22"/>
            </w:rPr>
          </w:pPr>
          <w:del w:id="483" w:author="Nishan Shrestha" w:date="2023-12-14T09:08:00Z">
            <w:r w:rsidRPr="00BC57E8" w:rsidDel="00BC57E8">
              <w:rPr>
                <w:rStyle w:val="Hyperlink"/>
                <w:noProof/>
              </w:rPr>
              <w:delText>4.</w:delText>
            </w:r>
            <w:r w:rsidDel="00BC57E8">
              <w:rPr>
                <w:rFonts w:asciiTheme="minorHAnsi" w:eastAsiaTheme="minorEastAsia" w:hAnsiTheme="minorHAnsi" w:cstheme="minorBidi"/>
                <w:noProof/>
                <w:sz w:val="22"/>
                <w:szCs w:val="22"/>
              </w:rPr>
              <w:tab/>
            </w:r>
            <w:r w:rsidRPr="00BC57E8" w:rsidDel="00BC57E8">
              <w:rPr>
                <w:rStyle w:val="Hyperlink"/>
                <w:noProof/>
              </w:rPr>
              <w:delText>Performance Requirements</w:delText>
            </w:r>
            <w:r w:rsidDel="00BC57E8">
              <w:rPr>
                <w:noProof/>
                <w:webHidden/>
              </w:rPr>
              <w:tab/>
              <w:delText>9</w:delText>
            </w:r>
          </w:del>
        </w:p>
        <w:p w14:paraId="1EA44DCC" w14:textId="514E5184" w:rsidR="00BC57E8" w:rsidDel="001B756D" w:rsidRDefault="00BC57E8">
          <w:pPr>
            <w:rPr>
              <w:del w:id="484" w:author="Nishan Shrestha" w:date="2023-12-14T11:36:00Z"/>
            </w:rPr>
          </w:pPr>
          <w:r>
            <w:rPr>
              <w:b/>
              <w:bCs/>
              <w:noProof/>
            </w:rPr>
            <w:fldChar w:fldCharType="end"/>
          </w:r>
        </w:p>
      </w:sdtContent>
    </w:sdt>
    <w:p w14:paraId="24341700" w14:textId="77777777" w:rsidR="00EA6852" w:rsidDel="00200632" w:rsidRDefault="00EA6852">
      <w:pPr>
        <w:pStyle w:val="Heading1"/>
        <w:numPr>
          <w:ilvl w:val="0"/>
          <w:numId w:val="0"/>
        </w:numPr>
        <w:rPr>
          <w:del w:id="485" w:author="Nishan Shrestha" w:date="2023-12-14T09:00:00Z"/>
        </w:rPr>
        <w:pPrChange w:id="486" w:author="Nishan Shrestha" w:date="2023-12-14T11:36:00Z">
          <w:pPr>
            <w:jc w:val="center"/>
          </w:pPr>
        </w:pPrChange>
      </w:pPr>
      <w:bookmarkStart w:id="487" w:name="_Toc153445816"/>
      <w:bookmarkEnd w:id="487"/>
    </w:p>
    <w:p w14:paraId="7D633270" w14:textId="30360B5F" w:rsidR="00EA6852" w:rsidDel="00200632" w:rsidRDefault="00EA6852">
      <w:pPr>
        <w:pStyle w:val="Heading1"/>
        <w:numPr>
          <w:ilvl w:val="0"/>
          <w:numId w:val="0"/>
        </w:numPr>
        <w:rPr>
          <w:del w:id="488" w:author="Nishan Shrestha" w:date="2023-12-14T09:00:00Z"/>
        </w:rPr>
        <w:pPrChange w:id="489" w:author="Nishan Shrestha" w:date="2023-12-14T11:36:00Z">
          <w:pPr>
            <w:tabs>
              <w:tab w:val="center" w:pos="4320"/>
              <w:tab w:val="right" w:pos="8640"/>
            </w:tabs>
          </w:pPr>
        </w:pPrChange>
      </w:pPr>
      <w:del w:id="490" w:author="Nishan Shrestha" w:date="2023-12-14T09:00:00Z">
        <w:r w:rsidDel="00200632">
          <w:delText>Section</w:delText>
        </w:r>
        <w:r w:rsidDel="00200632">
          <w:tab/>
          <w:delText>Description</w:delText>
        </w:r>
        <w:r w:rsidDel="00200632">
          <w:tab/>
          <w:delText>Page</w:delText>
        </w:r>
        <w:bookmarkStart w:id="491" w:name="_Toc153445817"/>
        <w:bookmarkEnd w:id="491"/>
      </w:del>
    </w:p>
    <w:p w14:paraId="6192F1EA" w14:textId="785A3525" w:rsidR="00EA6852" w:rsidDel="00200632" w:rsidRDefault="00EA6852">
      <w:pPr>
        <w:pStyle w:val="Heading1"/>
        <w:numPr>
          <w:ilvl w:val="0"/>
          <w:numId w:val="0"/>
        </w:numPr>
        <w:rPr>
          <w:del w:id="492" w:author="Nishan Shrestha" w:date="2023-12-14T08:58:00Z"/>
        </w:rPr>
        <w:pPrChange w:id="493" w:author="Nishan Shrestha" w:date="2023-12-14T11:36:00Z">
          <w:pPr>
            <w:tabs>
              <w:tab w:val="center" w:pos="4320"/>
              <w:tab w:val="right" w:pos="8640"/>
            </w:tabs>
          </w:pPr>
        </w:pPrChange>
      </w:pPr>
      <w:bookmarkStart w:id="494" w:name="_Toc153445818"/>
      <w:bookmarkEnd w:id="494"/>
    </w:p>
    <w:p w14:paraId="36787F5D" w14:textId="278F033B" w:rsidR="00200632" w:rsidDel="00200632" w:rsidRDefault="00EA6852">
      <w:pPr>
        <w:pStyle w:val="Heading1"/>
        <w:numPr>
          <w:ilvl w:val="0"/>
          <w:numId w:val="0"/>
        </w:numPr>
        <w:rPr>
          <w:del w:id="495" w:author="Nishan Shrestha" w:date="2023-12-14T08:58:00Z"/>
          <w:rFonts w:asciiTheme="minorHAnsi" w:eastAsiaTheme="minorEastAsia" w:hAnsiTheme="minorHAnsi" w:cstheme="minorBidi"/>
          <w:noProof/>
          <w:sz w:val="22"/>
          <w:szCs w:val="22"/>
        </w:rPr>
        <w:pPrChange w:id="496" w:author="Nishan Shrestha" w:date="2023-12-14T11:36:00Z">
          <w:pPr>
            <w:pStyle w:val="TOC1"/>
          </w:pPr>
        </w:pPrChange>
      </w:pPr>
      <w:del w:id="497" w:author="Nishan Shrestha" w:date="2023-12-14T08:58:00Z">
        <w:r w:rsidDel="00200632">
          <w:fldChar w:fldCharType="begin"/>
        </w:r>
        <w:r w:rsidDel="00200632">
          <w:delInstrText xml:space="preserve"> TOC \o "1-1" \h \z \t "Heading 2,1,Heading 3,1" </w:delInstrText>
        </w:r>
        <w:r w:rsidDel="00200632">
          <w:fldChar w:fldCharType="separate"/>
        </w:r>
        <w:r w:rsidR="00200632" w:rsidRPr="00200632" w:rsidDel="00200632">
          <w:rPr>
            <w:rStyle w:val="Hyperlink"/>
            <w:noProof/>
          </w:rPr>
          <w:delText>1.</w:delText>
        </w:r>
        <w:r w:rsidR="00200632" w:rsidDel="00200632">
          <w:rPr>
            <w:rFonts w:asciiTheme="minorHAnsi" w:eastAsiaTheme="minorEastAsia" w:hAnsiTheme="minorHAnsi" w:cstheme="minorBidi"/>
            <w:noProof/>
            <w:sz w:val="22"/>
            <w:szCs w:val="22"/>
          </w:rPr>
          <w:tab/>
        </w:r>
        <w:r w:rsidR="00200632" w:rsidRPr="00200632" w:rsidDel="00200632">
          <w:rPr>
            <w:rStyle w:val="Hyperlink"/>
            <w:noProof/>
          </w:rPr>
          <w:delText>Introduction</w:delText>
        </w:r>
        <w:r w:rsidR="00200632" w:rsidDel="00200632">
          <w:rPr>
            <w:noProof/>
            <w:webHidden/>
          </w:rPr>
          <w:tab/>
          <w:delText>4</w:delText>
        </w:r>
        <w:bookmarkStart w:id="498" w:name="_Toc153445819"/>
        <w:bookmarkEnd w:id="498"/>
      </w:del>
    </w:p>
    <w:p w14:paraId="47BAF6BD" w14:textId="5E933081" w:rsidR="00200632" w:rsidDel="00200632" w:rsidRDefault="00200632">
      <w:pPr>
        <w:pStyle w:val="Heading1"/>
        <w:numPr>
          <w:ilvl w:val="0"/>
          <w:numId w:val="0"/>
        </w:numPr>
        <w:rPr>
          <w:del w:id="499" w:author="Nishan Shrestha" w:date="2023-12-14T08:58:00Z"/>
          <w:rFonts w:asciiTheme="minorHAnsi" w:eastAsiaTheme="minorEastAsia" w:hAnsiTheme="minorHAnsi" w:cstheme="minorBidi"/>
          <w:noProof/>
          <w:sz w:val="22"/>
          <w:szCs w:val="22"/>
        </w:rPr>
        <w:pPrChange w:id="500" w:author="Nishan Shrestha" w:date="2023-12-14T11:36:00Z">
          <w:pPr>
            <w:pStyle w:val="TOC1"/>
          </w:pPr>
        </w:pPrChange>
      </w:pPr>
      <w:del w:id="501" w:author="Nishan Shrestha" w:date="2023-12-14T08:58:00Z">
        <w:r w:rsidRPr="00200632" w:rsidDel="00200632">
          <w:rPr>
            <w:rStyle w:val="Hyperlink"/>
            <w:noProof/>
          </w:rPr>
          <w:delText>1.1</w:delText>
        </w:r>
        <w:r w:rsidDel="00200632">
          <w:rPr>
            <w:rFonts w:asciiTheme="minorHAnsi" w:eastAsiaTheme="minorEastAsia" w:hAnsiTheme="minorHAnsi" w:cstheme="minorBidi"/>
            <w:noProof/>
            <w:sz w:val="22"/>
            <w:szCs w:val="22"/>
          </w:rPr>
          <w:tab/>
        </w:r>
        <w:r w:rsidRPr="00200632" w:rsidDel="00200632">
          <w:rPr>
            <w:rStyle w:val="Hyperlink"/>
            <w:noProof/>
          </w:rPr>
          <w:delText>Purpose of the Document</w:delText>
        </w:r>
        <w:r w:rsidDel="00200632">
          <w:rPr>
            <w:noProof/>
            <w:webHidden/>
          </w:rPr>
          <w:tab/>
          <w:delText>4</w:delText>
        </w:r>
        <w:bookmarkStart w:id="502" w:name="_Toc153445820"/>
        <w:bookmarkEnd w:id="502"/>
      </w:del>
    </w:p>
    <w:p w14:paraId="6A989656" w14:textId="39CE6160" w:rsidR="00200632" w:rsidDel="00200632" w:rsidRDefault="00200632">
      <w:pPr>
        <w:pStyle w:val="Heading1"/>
        <w:numPr>
          <w:ilvl w:val="0"/>
          <w:numId w:val="0"/>
        </w:numPr>
        <w:rPr>
          <w:del w:id="503" w:author="Nishan Shrestha" w:date="2023-12-14T08:58:00Z"/>
          <w:rFonts w:asciiTheme="minorHAnsi" w:eastAsiaTheme="minorEastAsia" w:hAnsiTheme="minorHAnsi" w:cstheme="minorBidi"/>
          <w:noProof/>
          <w:sz w:val="22"/>
          <w:szCs w:val="22"/>
        </w:rPr>
        <w:pPrChange w:id="504" w:author="Nishan Shrestha" w:date="2023-12-14T11:36:00Z">
          <w:pPr>
            <w:pStyle w:val="TOC1"/>
          </w:pPr>
        </w:pPrChange>
      </w:pPr>
      <w:del w:id="505" w:author="Nishan Shrestha" w:date="2023-12-14T08:58:00Z">
        <w:r w:rsidRPr="00200632" w:rsidDel="00200632">
          <w:rPr>
            <w:rStyle w:val="Hyperlink"/>
            <w:noProof/>
          </w:rPr>
          <w:delText>1.2</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Software</w:delText>
        </w:r>
        <w:r w:rsidDel="00200632">
          <w:rPr>
            <w:noProof/>
            <w:webHidden/>
          </w:rPr>
          <w:tab/>
          <w:delText>4</w:delText>
        </w:r>
        <w:bookmarkStart w:id="506" w:name="_Toc153445821"/>
        <w:bookmarkEnd w:id="506"/>
      </w:del>
    </w:p>
    <w:p w14:paraId="7ACC4DBC" w14:textId="52052ED5" w:rsidR="00200632" w:rsidDel="00200632" w:rsidRDefault="00200632">
      <w:pPr>
        <w:pStyle w:val="Heading1"/>
        <w:numPr>
          <w:ilvl w:val="0"/>
          <w:numId w:val="0"/>
        </w:numPr>
        <w:rPr>
          <w:del w:id="507" w:author="Nishan Shrestha" w:date="2023-12-14T08:58:00Z"/>
          <w:rFonts w:asciiTheme="minorHAnsi" w:eastAsiaTheme="minorEastAsia" w:hAnsiTheme="minorHAnsi" w:cstheme="minorBidi"/>
          <w:noProof/>
          <w:sz w:val="22"/>
          <w:szCs w:val="22"/>
        </w:rPr>
        <w:pPrChange w:id="508" w:author="Nishan Shrestha" w:date="2023-12-14T11:36:00Z">
          <w:pPr>
            <w:pStyle w:val="TOC1"/>
          </w:pPr>
        </w:pPrChange>
      </w:pPr>
      <w:del w:id="509" w:author="Nishan Shrestha" w:date="2023-12-14T08:58:00Z">
        <w:r w:rsidRPr="00200632" w:rsidDel="00200632">
          <w:rPr>
            <w:rStyle w:val="Hyperlink"/>
            <w:noProof/>
          </w:rPr>
          <w:delText>1.3</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Hardware</w:delText>
        </w:r>
        <w:r w:rsidDel="00200632">
          <w:rPr>
            <w:noProof/>
            <w:webHidden/>
          </w:rPr>
          <w:tab/>
          <w:delText>4</w:delText>
        </w:r>
        <w:bookmarkStart w:id="510" w:name="_Toc153445822"/>
        <w:bookmarkEnd w:id="510"/>
      </w:del>
    </w:p>
    <w:p w14:paraId="0ACF261A" w14:textId="7BB60606" w:rsidR="00200632" w:rsidDel="00200632" w:rsidRDefault="00200632">
      <w:pPr>
        <w:pStyle w:val="Heading1"/>
        <w:numPr>
          <w:ilvl w:val="0"/>
          <w:numId w:val="0"/>
        </w:numPr>
        <w:rPr>
          <w:del w:id="511" w:author="Nishan Shrestha" w:date="2023-12-14T08:58:00Z"/>
          <w:rFonts w:asciiTheme="minorHAnsi" w:eastAsiaTheme="minorEastAsia" w:hAnsiTheme="minorHAnsi" w:cstheme="minorBidi"/>
          <w:noProof/>
          <w:sz w:val="22"/>
          <w:szCs w:val="22"/>
        </w:rPr>
        <w:pPrChange w:id="512" w:author="Nishan Shrestha" w:date="2023-12-14T11:36:00Z">
          <w:pPr>
            <w:pStyle w:val="TOC1"/>
          </w:pPr>
        </w:pPrChange>
      </w:pPr>
      <w:del w:id="513" w:author="Nishan Shrestha" w:date="2023-12-14T08:58:00Z">
        <w:r w:rsidRPr="00200632" w:rsidDel="00200632">
          <w:rPr>
            <w:rStyle w:val="Hyperlink"/>
            <w:noProof/>
          </w:rPr>
          <w:delText>1.4</w:delText>
        </w:r>
        <w:r w:rsidDel="00200632">
          <w:rPr>
            <w:rFonts w:asciiTheme="minorHAnsi" w:eastAsiaTheme="minorEastAsia" w:hAnsiTheme="minorHAnsi" w:cstheme="minorBidi"/>
            <w:noProof/>
            <w:sz w:val="22"/>
            <w:szCs w:val="22"/>
          </w:rPr>
          <w:tab/>
        </w:r>
        <w:r w:rsidRPr="00200632" w:rsidDel="00200632">
          <w:rPr>
            <w:rStyle w:val="Hyperlink"/>
            <w:noProof/>
          </w:rPr>
          <w:delText>Definitions, Acronyms, and Abbreviations</w:delText>
        </w:r>
        <w:r w:rsidDel="00200632">
          <w:rPr>
            <w:noProof/>
            <w:webHidden/>
          </w:rPr>
          <w:tab/>
          <w:delText>4</w:delText>
        </w:r>
        <w:bookmarkStart w:id="514" w:name="_Toc153445823"/>
        <w:bookmarkEnd w:id="514"/>
      </w:del>
    </w:p>
    <w:p w14:paraId="47F57036" w14:textId="046FF716" w:rsidR="00200632" w:rsidDel="00200632" w:rsidRDefault="00200632">
      <w:pPr>
        <w:pStyle w:val="Heading1"/>
        <w:numPr>
          <w:ilvl w:val="0"/>
          <w:numId w:val="0"/>
        </w:numPr>
        <w:rPr>
          <w:del w:id="515" w:author="Nishan Shrestha" w:date="2023-12-14T08:58:00Z"/>
          <w:rFonts w:asciiTheme="minorHAnsi" w:eastAsiaTheme="minorEastAsia" w:hAnsiTheme="minorHAnsi" w:cstheme="minorBidi"/>
          <w:noProof/>
          <w:sz w:val="22"/>
          <w:szCs w:val="22"/>
        </w:rPr>
        <w:pPrChange w:id="516" w:author="Nishan Shrestha" w:date="2023-12-14T11:36:00Z">
          <w:pPr>
            <w:pStyle w:val="TOC1"/>
          </w:pPr>
        </w:pPrChange>
      </w:pPr>
      <w:del w:id="517" w:author="Nishan Shrestha" w:date="2023-12-14T08:58:00Z">
        <w:r w:rsidRPr="00200632" w:rsidDel="00200632">
          <w:rPr>
            <w:rStyle w:val="Hyperlink"/>
            <w:noProof/>
          </w:rPr>
          <w:delText>1.5</w:delText>
        </w:r>
        <w:r w:rsidDel="00200632">
          <w:rPr>
            <w:rFonts w:asciiTheme="minorHAnsi" w:eastAsiaTheme="minorEastAsia" w:hAnsiTheme="minorHAnsi" w:cstheme="minorBidi"/>
            <w:noProof/>
            <w:sz w:val="22"/>
            <w:szCs w:val="22"/>
          </w:rPr>
          <w:tab/>
        </w:r>
        <w:r w:rsidRPr="00200632" w:rsidDel="00200632">
          <w:rPr>
            <w:rStyle w:val="Hyperlink"/>
            <w:noProof/>
          </w:rPr>
          <w:delText>References &amp; Standard Compliance</w:delText>
        </w:r>
        <w:r w:rsidDel="00200632">
          <w:rPr>
            <w:noProof/>
            <w:webHidden/>
          </w:rPr>
          <w:tab/>
          <w:delText>5</w:delText>
        </w:r>
        <w:bookmarkStart w:id="518" w:name="_Toc153445824"/>
        <w:bookmarkEnd w:id="518"/>
      </w:del>
    </w:p>
    <w:p w14:paraId="2DDEAD5F" w14:textId="64A52159" w:rsidR="00200632" w:rsidDel="00200632" w:rsidRDefault="00200632">
      <w:pPr>
        <w:pStyle w:val="Heading1"/>
        <w:numPr>
          <w:ilvl w:val="0"/>
          <w:numId w:val="0"/>
        </w:numPr>
        <w:rPr>
          <w:del w:id="519" w:author="Nishan Shrestha" w:date="2023-12-14T08:58:00Z"/>
          <w:rFonts w:asciiTheme="minorHAnsi" w:eastAsiaTheme="minorEastAsia" w:hAnsiTheme="minorHAnsi" w:cstheme="minorBidi"/>
          <w:noProof/>
          <w:sz w:val="22"/>
          <w:szCs w:val="22"/>
        </w:rPr>
        <w:pPrChange w:id="520" w:author="Nishan Shrestha" w:date="2023-12-14T11:36:00Z">
          <w:pPr>
            <w:pStyle w:val="TOC1"/>
          </w:pPr>
        </w:pPrChange>
      </w:pPr>
      <w:del w:id="521" w:author="Nishan Shrestha" w:date="2023-12-14T08:58:00Z">
        <w:r w:rsidRPr="00200632" w:rsidDel="00200632">
          <w:rPr>
            <w:rStyle w:val="Hyperlink"/>
            <w:noProof/>
          </w:rPr>
          <w:delText>2.</w:delText>
        </w:r>
        <w:r w:rsidDel="00200632">
          <w:rPr>
            <w:rFonts w:asciiTheme="minorHAnsi" w:eastAsiaTheme="minorEastAsia" w:hAnsiTheme="minorHAnsi" w:cstheme="minorBidi"/>
            <w:noProof/>
            <w:sz w:val="22"/>
            <w:szCs w:val="22"/>
          </w:rPr>
          <w:tab/>
        </w:r>
        <w:r w:rsidRPr="00200632" w:rsidDel="00200632">
          <w:rPr>
            <w:rStyle w:val="Hyperlink"/>
            <w:noProof/>
          </w:rPr>
          <w:delText>Overall Description</w:delText>
        </w:r>
        <w:r w:rsidDel="00200632">
          <w:rPr>
            <w:noProof/>
            <w:webHidden/>
          </w:rPr>
          <w:tab/>
          <w:delText>5</w:delText>
        </w:r>
        <w:bookmarkStart w:id="522" w:name="_Toc153445825"/>
        <w:bookmarkEnd w:id="522"/>
      </w:del>
    </w:p>
    <w:p w14:paraId="52ADE29D" w14:textId="7323F51B" w:rsidR="00200632" w:rsidDel="00200632" w:rsidRDefault="00200632">
      <w:pPr>
        <w:pStyle w:val="Heading1"/>
        <w:numPr>
          <w:ilvl w:val="0"/>
          <w:numId w:val="0"/>
        </w:numPr>
        <w:rPr>
          <w:del w:id="523" w:author="Nishan Shrestha" w:date="2023-12-14T08:58:00Z"/>
          <w:rFonts w:asciiTheme="minorHAnsi" w:eastAsiaTheme="minorEastAsia" w:hAnsiTheme="minorHAnsi" w:cstheme="minorBidi"/>
          <w:noProof/>
          <w:sz w:val="22"/>
          <w:szCs w:val="22"/>
        </w:rPr>
        <w:pPrChange w:id="524" w:author="Nishan Shrestha" w:date="2023-12-14T11:36:00Z">
          <w:pPr>
            <w:pStyle w:val="TOC1"/>
          </w:pPr>
        </w:pPrChange>
      </w:pPr>
      <w:del w:id="525" w:author="Nishan Shrestha" w:date="2023-12-14T08:58:00Z">
        <w:r w:rsidRPr="00200632" w:rsidDel="00200632">
          <w:rPr>
            <w:rStyle w:val="Hyperlink"/>
            <w:noProof/>
          </w:rPr>
          <w:delText>2.1</w:delText>
        </w:r>
        <w:r w:rsidDel="00200632">
          <w:rPr>
            <w:rFonts w:asciiTheme="minorHAnsi" w:eastAsiaTheme="minorEastAsia" w:hAnsiTheme="minorHAnsi" w:cstheme="minorBidi"/>
            <w:noProof/>
            <w:sz w:val="22"/>
            <w:szCs w:val="22"/>
          </w:rPr>
          <w:tab/>
        </w:r>
        <w:r w:rsidRPr="00200632" w:rsidDel="00200632">
          <w:rPr>
            <w:rStyle w:val="Hyperlink"/>
            <w:noProof/>
          </w:rPr>
          <w:delText>System Perspective</w:delText>
        </w:r>
        <w:r w:rsidDel="00200632">
          <w:rPr>
            <w:noProof/>
            <w:webHidden/>
          </w:rPr>
          <w:tab/>
          <w:delText>5</w:delText>
        </w:r>
        <w:bookmarkStart w:id="526" w:name="_Toc153445826"/>
        <w:bookmarkEnd w:id="526"/>
      </w:del>
    </w:p>
    <w:p w14:paraId="73DB775A" w14:textId="4A35D719" w:rsidR="00200632" w:rsidDel="00200632" w:rsidRDefault="00200632">
      <w:pPr>
        <w:pStyle w:val="Heading1"/>
        <w:numPr>
          <w:ilvl w:val="0"/>
          <w:numId w:val="0"/>
        </w:numPr>
        <w:rPr>
          <w:del w:id="527" w:author="Nishan Shrestha" w:date="2023-12-14T08:58:00Z"/>
          <w:rFonts w:asciiTheme="minorHAnsi" w:eastAsiaTheme="minorEastAsia" w:hAnsiTheme="minorHAnsi" w:cstheme="minorBidi"/>
          <w:noProof/>
          <w:sz w:val="22"/>
          <w:szCs w:val="22"/>
        </w:rPr>
        <w:pPrChange w:id="528" w:author="Nishan Shrestha" w:date="2023-12-14T11:36:00Z">
          <w:pPr>
            <w:pStyle w:val="TOC1"/>
          </w:pPr>
        </w:pPrChange>
      </w:pPr>
      <w:del w:id="529" w:author="Nishan Shrestha" w:date="2023-12-14T08:58:00Z">
        <w:r w:rsidRPr="00200632" w:rsidDel="00200632">
          <w:rPr>
            <w:rStyle w:val="Hyperlink"/>
            <w:noProof/>
          </w:rPr>
          <w:delText>2.2</w:delText>
        </w:r>
        <w:r w:rsidDel="00200632">
          <w:rPr>
            <w:rFonts w:asciiTheme="minorHAnsi" w:eastAsiaTheme="minorEastAsia" w:hAnsiTheme="minorHAnsi" w:cstheme="minorBidi"/>
            <w:noProof/>
            <w:sz w:val="22"/>
            <w:szCs w:val="22"/>
          </w:rPr>
          <w:tab/>
        </w:r>
        <w:r w:rsidRPr="00200632" w:rsidDel="00200632">
          <w:rPr>
            <w:rStyle w:val="Hyperlink"/>
            <w:noProof/>
          </w:rPr>
          <w:delText>System Functions</w:delText>
        </w:r>
        <w:r w:rsidDel="00200632">
          <w:rPr>
            <w:noProof/>
            <w:webHidden/>
          </w:rPr>
          <w:tab/>
          <w:delText>5</w:delText>
        </w:r>
        <w:bookmarkStart w:id="530" w:name="_Toc153445827"/>
        <w:bookmarkEnd w:id="530"/>
      </w:del>
    </w:p>
    <w:p w14:paraId="457E9B20" w14:textId="0E99C77D" w:rsidR="00200632" w:rsidDel="00200632" w:rsidRDefault="00200632">
      <w:pPr>
        <w:pStyle w:val="Heading1"/>
        <w:numPr>
          <w:ilvl w:val="0"/>
          <w:numId w:val="0"/>
        </w:numPr>
        <w:rPr>
          <w:del w:id="531" w:author="Nishan Shrestha" w:date="2023-12-14T08:58:00Z"/>
          <w:rFonts w:asciiTheme="minorHAnsi" w:eastAsiaTheme="minorEastAsia" w:hAnsiTheme="minorHAnsi" w:cstheme="minorBidi"/>
          <w:noProof/>
          <w:sz w:val="22"/>
          <w:szCs w:val="22"/>
        </w:rPr>
        <w:pPrChange w:id="532" w:author="Nishan Shrestha" w:date="2023-12-14T11:36:00Z">
          <w:pPr>
            <w:pStyle w:val="TOC1"/>
          </w:pPr>
        </w:pPrChange>
      </w:pPr>
      <w:del w:id="533" w:author="Nishan Shrestha" w:date="2023-12-14T08:58:00Z">
        <w:r w:rsidRPr="00200632" w:rsidDel="00200632">
          <w:rPr>
            <w:rStyle w:val="Hyperlink"/>
            <w:noProof/>
          </w:rPr>
          <w:delText>2.3</w:delText>
        </w:r>
        <w:r w:rsidDel="00200632">
          <w:rPr>
            <w:rFonts w:asciiTheme="minorHAnsi" w:eastAsiaTheme="minorEastAsia" w:hAnsiTheme="minorHAnsi" w:cstheme="minorBidi"/>
            <w:noProof/>
            <w:sz w:val="22"/>
            <w:szCs w:val="22"/>
          </w:rPr>
          <w:tab/>
        </w:r>
        <w:r w:rsidRPr="00200632" w:rsidDel="00200632">
          <w:rPr>
            <w:rStyle w:val="Hyperlink"/>
            <w:noProof/>
          </w:rPr>
          <w:delText>HFC-FPC08 Gateway Cards</w:delText>
        </w:r>
        <w:r w:rsidDel="00200632">
          <w:rPr>
            <w:noProof/>
            <w:webHidden/>
          </w:rPr>
          <w:tab/>
          <w:delText>5</w:delText>
        </w:r>
        <w:bookmarkStart w:id="534" w:name="_Toc153445828"/>
        <w:bookmarkEnd w:id="534"/>
      </w:del>
    </w:p>
    <w:p w14:paraId="2511F5F7" w14:textId="671180F3" w:rsidR="00200632" w:rsidDel="00200632" w:rsidRDefault="00200632">
      <w:pPr>
        <w:pStyle w:val="Heading1"/>
        <w:numPr>
          <w:ilvl w:val="0"/>
          <w:numId w:val="0"/>
        </w:numPr>
        <w:rPr>
          <w:del w:id="535" w:author="Nishan Shrestha" w:date="2023-12-14T08:58:00Z"/>
          <w:rFonts w:asciiTheme="minorHAnsi" w:eastAsiaTheme="minorEastAsia" w:hAnsiTheme="minorHAnsi" w:cstheme="minorBidi"/>
          <w:noProof/>
          <w:sz w:val="22"/>
          <w:szCs w:val="22"/>
        </w:rPr>
        <w:pPrChange w:id="536" w:author="Nishan Shrestha" w:date="2023-12-14T11:36:00Z">
          <w:pPr>
            <w:pStyle w:val="TOC1"/>
          </w:pPr>
        </w:pPrChange>
      </w:pPr>
      <w:del w:id="537" w:author="Nishan Shrestha" w:date="2023-12-14T08:58:00Z">
        <w:r w:rsidRPr="00200632" w:rsidDel="00200632">
          <w:rPr>
            <w:rStyle w:val="Hyperlink"/>
            <w:noProof/>
          </w:rPr>
          <w:delText>2.4</w:delText>
        </w:r>
        <w:r w:rsidDel="00200632">
          <w:rPr>
            <w:rFonts w:asciiTheme="minorHAnsi" w:eastAsiaTheme="minorEastAsia" w:hAnsiTheme="minorHAnsi" w:cstheme="minorBidi"/>
            <w:noProof/>
            <w:sz w:val="22"/>
            <w:szCs w:val="22"/>
          </w:rPr>
          <w:tab/>
        </w:r>
        <w:r w:rsidRPr="00200632" w:rsidDel="00200632">
          <w:rPr>
            <w:rStyle w:val="Hyperlink"/>
            <w:noProof/>
          </w:rPr>
          <w:delText>User Characteristics</w:delText>
        </w:r>
        <w:r w:rsidDel="00200632">
          <w:rPr>
            <w:noProof/>
            <w:webHidden/>
          </w:rPr>
          <w:tab/>
          <w:delText>5</w:delText>
        </w:r>
        <w:bookmarkStart w:id="538" w:name="_Toc153445829"/>
        <w:bookmarkEnd w:id="538"/>
      </w:del>
    </w:p>
    <w:p w14:paraId="3D15C851" w14:textId="68CCCCCB" w:rsidR="00200632" w:rsidDel="00200632" w:rsidRDefault="00200632">
      <w:pPr>
        <w:pStyle w:val="Heading1"/>
        <w:numPr>
          <w:ilvl w:val="0"/>
          <w:numId w:val="0"/>
        </w:numPr>
        <w:rPr>
          <w:del w:id="539" w:author="Nishan Shrestha" w:date="2023-12-14T08:58:00Z"/>
          <w:rFonts w:asciiTheme="minorHAnsi" w:eastAsiaTheme="minorEastAsia" w:hAnsiTheme="minorHAnsi" w:cstheme="minorBidi"/>
          <w:noProof/>
          <w:sz w:val="22"/>
          <w:szCs w:val="22"/>
        </w:rPr>
        <w:pPrChange w:id="540" w:author="Nishan Shrestha" w:date="2023-12-14T11:36:00Z">
          <w:pPr>
            <w:pStyle w:val="TOC1"/>
          </w:pPr>
        </w:pPrChange>
      </w:pPr>
      <w:del w:id="541" w:author="Nishan Shrestha" w:date="2023-12-14T08:58:00Z">
        <w:r w:rsidRPr="00200632" w:rsidDel="00200632">
          <w:rPr>
            <w:rStyle w:val="Hyperlink"/>
            <w:noProof/>
          </w:rPr>
          <w:delText>2.5</w:delText>
        </w:r>
        <w:r w:rsidDel="00200632">
          <w:rPr>
            <w:rFonts w:asciiTheme="minorHAnsi" w:eastAsiaTheme="minorEastAsia" w:hAnsiTheme="minorHAnsi" w:cstheme="minorBidi"/>
            <w:noProof/>
            <w:sz w:val="22"/>
            <w:szCs w:val="22"/>
          </w:rPr>
          <w:tab/>
        </w:r>
        <w:r w:rsidRPr="00200632" w:rsidDel="00200632">
          <w:rPr>
            <w:rStyle w:val="Hyperlink"/>
            <w:noProof/>
          </w:rPr>
          <w:delText>Constraints</w:delText>
        </w:r>
        <w:r w:rsidDel="00200632">
          <w:rPr>
            <w:noProof/>
            <w:webHidden/>
          </w:rPr>
          <w:tab/>
          <w:delText>5</w:delText>
        </w:r>
        <w:bookmarkStart w:id="542" w:name="_Toc153445830"/>
        <w:bookmarkEnd w:id="542"/>
      </w:del>
    </w:p>
    <w:p w14:paraId="07B29F20" w14:textId="6A8CE0F3" w:rsidR="00200632" w:rsidDel="00200632" w:rsidRDefault="00200632">
      <w:pPr>
        <w:pStyle w:val="Heading1"/>
        <w:numPr>
          <w:ilvl w:val="0"/>
          <w:numId w:val="0"/>
        </w:numPr>
        <w:rPr>
          <w:del w:id="543" w:author="Nishan Shrestha" w:date="2023-12-14T08:58:00Z"/>
          <w:rFonts w:asciiTheme="minorHAnsi" w:eastAsiaTheme="minorEastAsia" w:hAnsiTheme="minorHAnsi" w:cstheme="minorBidi"/>
          <w:noProof/>
          <w:sz w:val="22"/>
          <w:szCs w:val="22"/>
        </w:rPr>
        <w:pPrChange w:id="544" w:author="Nishan Shrestha" w:date="2023-12-14T11:36:00Z">
          <w:pPr>
            <w:pStyle w:val="TOC1"/>
          </w:pPr>
        </w:pPrChange>
      </w:pPr>
      <w:del w:id="545" w:author="Nishan Shrestha" w:date="2023-12-14T08:58:00Z">
        <w:r w:rsidRPr="00200632" w:rsidDel="00200632">
          <w:rPr>
            <w:rStyle w:val="Hyperlink"/>
            <w:noProof/>
          </w:rPr>
          <w:delText>2.6</w:delText>
        </w:r>
        <w:r w:rsidDel="00200632">
          <w:rPr>
            <w:rFonts w:asciiTheme="minorHAnsi" w:eastAsiaTheme="minorEastAsia" w:hAnsiTheme="minorHAnsi" w:cstheme="minorBidi"/>
            <w:noProof/>
            <w:sz w:val="22"/>
            <w:szCs w:val="22"/>
          </w:rPr>
          <w:tab/>
        </w:r>
        <w:r w:rsidRPr="00200632" w:rsidDel="00200632">
          <w:rPr>
            <w:rStyle w:val="Hyperlink"/>
            <w:noProof/>
          </w:rPr>
          <w:delText>Assumptions and Dependencies</w:delText>
        </w:r>
        <w:r w:rsidDel="00200632">
          <w:rPr>
            <w:noProof/>
            <w:webHidden/>
          </w:rPr>
          <w:tab/>
          <w:delText>5</w:delText>
        </w:r>
        <w:bookmarkStart w:id="546" w:name="_Toc153445831"/>
        <w:bookmarkEnd w:id="546"/>
      </w:del>
    </w:p>
    <w:p w14:paraId="6A8F3DFA" w14:textId="77E1EFDA" w:rsidR="00200632" w:rsidDel="00200632" w:rsidRDefault="00200632">
      <w:pPr>
        <w:pStyle w:val="Heading1"/>
        <w:numPr>
          <w:ilvl w:val="0"/>
          <w:numId w:val="0"/>
        </w:numPr>
        <w:rPr>
          <w:del w:id="547" w:author="Nishan Shrestha" w:date="2023-12-14T08:58:00Z"/>
          <w:rFonts w:asciiTheme="minorHAnsi" w:eastAsiaTheme="minorEastAsia" w:hAnsiTheme="minorHAnsi" w:cstheme="minorBidi"/>
          <w:noProof/>
          <w:sz w:val="22"/>
          <w:szCs w:val="22"/>
        </w:rPr>
        <w:pPrChange w:id="548" w:author="Nishan Shrestha" w:date="2023-12-14T11:36:00Z">
          <w:pPr>
            <w:pStyle w:val="TOC1"/>
          </w:pPr>
        </w:pPrChange>
      </w:pPr>
      <w:del w:id="549" w:author="Nishan Shrestha" w:date="2023-12-14T08:58:00Z">
        <w:r w:rsidRPr="00200632" w:rsidDel="00200632">
          <w:rPr>
            <w:rStyle w:val="Hyperlink"/>
            <w:noProof/>
          </w:rPr>
          <w:delText>3.</w:delText>
        </w:r>
        <w:r w:rsidDel="00200632">
          <w:rPr>
            <w:rFonts w:asciiTheme="minorHAnsi" w:eastAsiaTheme="minorEastAsia" w:hAnsiTheme="minorHAnsi" w:cstheme="minorBidi"/>
            <w:noProof/>
            <w:sz w:val="22"/>
            <w:szCs w:val="22"/>
          </w:rPr>
          <w:tab/>
        </w:r>
        <w:r w:rsidRPr="00200632" w:rsidDel="00200632">
          <w:rPr>
            <w:rStyle w:val="Hyperlink"/>
            <w:noProof/>
          </w:rPr>
          <w:delText>Specific Requirements</w:delText>
        </w:r>
        <w:r w:rsidDel="00200632">
          <w:rPr>
            <w:noProof/>
            <w:webHidden/>
          </w:rPr>
          <w:tab/>
          <w:delText>6</w:delText>
        </w:r>
        <w:bookmarkStart w:id="550" w:name="_Toc153445832"/>
        <w:bookmarkEnd w:id="550"/>
      </w:del>
    </w:p>
    <w:p w14:paraId="1449983C" w14:textId="4A1F510F" w:rsidR="00200632" w:rsidDel="00200632" w:rsidRDefault="00200632">
      <w:pPr>
        <w:pStyle w:val="Heading1"/>
        <w:numPr>
          <w:ilvl w:val="0"/>
          <w:numId w:val="0"/>
        </w:numPr>
        <w:rPr>
          <w:del w:id="551" w:author="Nishan Shrestha" w:date="2023-12-14T08:58:00Z"/>
          <w:rFonts w:asciiTheme="minorHAnsi" w:eastAsiaTheme="minorEastAsia" w:hAnsiTheme="minorHAnsi" w:cstheme="minorBidi"/>
          <w:noProof/>
          <w:sz w:val="22"/>
          <w:szCs w:val="22"/>
        </w:rPr>
        <w:pPrChange w:id="552" w:author="Nishan Shrestha" w:date="2023-12-14T11:36:00Z">
          <w:pPr>
            <w:pStyle w:val="TOC1"/>
          </w:pPr>
        </w:pPrChange>
      </w:pPr>
      <w:del w:id="553" w:author="Nishan Shrestha" w:date="2023-12-14T08:58:00Z">
        <w:r w:rsidRPr="00200632" w:rsidDel="00200632">
          <w:rPr>
            <w:rStyle w:val="Hyperlink"/>
            <w:noProof/>
          </w:rPr>
          <w:delText>3.1</w:delText>
        </w:r>
        <w:r w:rsidDel="00200632">
          <w:rPr>
            <w:rFonts w:asciiTheme="minorHAnsi" w:eastAsiaTheme="minorEastAsia" w:hAnsiTheme="minorHAnsi" w:cstheme="minorBidi"/>
            <w:noProof/>
            <w:sz w:val="22"/>
            <w:szCs w:val="22"/>
          </w:rPr>
          <w:tab/>
        </w:r>
        <w:r w:rsidRPr="00200632" w:rsidDel="00200632">
          <w:rPr>
            <w:rStyle w:val="Hyperlink"/>
            <w:noProof/>
          </w:rPr>
          <w:delText>HFC-FPC08 C-Link Gateway module</w:delText>
        </w:r>
        <w:r w:rsidDel="00200632">
          <w:rPr>
            <w:noProof/>
            <w:webHidden/>
          </w:rPr>
          <w:tab/>
          <w:delText>6</w:delText>
        </w:r>
        <w:bookmarkStart w:id="554" w:name="_Toc153445833"/>
        <w:bookmarkEnd w:id="554"/>
      </w:del>
    </w:p>
    <w:p w14:paraId="6661E54D" w14:textId="40A0612B" w:rsidR="00200632" w:rsidDel="00200632" w:rsidRDefault="00200632">
      <w:pPr>
        <w:pStyle w:val="Heading1"/>
        <w:numPr>
          <w:ilvl w:val="0"/>
          <w:numId w:val="0"/>
        </w:numPr>
        <w:rPr>
          <w:del w:id="555" w:author="Nishan Shrestha" w:date="2023-12-14T08:58:00Z"/>
          <w:rFonts w:asciiTheme="minorHAnsi" w:eastAsiaTheme="minorEastAsia" w:hAnsiTheme="minorHAnsi" w:cstheme="minorBidi"/>
          <w:noProof/>
          <w:sz w:val="22"/>
          <w:szCs w:val="22"/>
        </w:rPr>
        <w:pPrChange w:id="556" w:author="Nishan Shrestha" w:date="2023-12-14T11:36:00Z">
          <w:pPr>
            <w:pStyle w:val="TOC1"/>
          </w:pPr>
        </w:pPrChange>
      </w:pPr>
      <w:del w:id="557" w:author="Nishan Shrestha" w:date="2023-12-14T08:58:00Z">
        <w:r w:rsidRPr="00200632" w:rsidDel="00200632">
          <w:rPr>
            <w:rStyle w:val="Hyperlink"/>
            <w:noProof/>
          </w:rPr>
          <w:delText>3.1.1</w:delText>
        </w:r>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6</w:delText>
        </w:r>
        <w:bookmarkStart w:id="558" w:name="_Toc153445834"/>
        <w:bookmarkEnd w:id="558"/>
      </w:del>
    </w:p>
    <w:p w14:paraId="54A69AF4" w14:textId="2C6CCD42" w:rsidR="00200632" w:rsidDel="00200632" w:rsidRDefault="00200632">
      <w:pPr>
        <w:pStyle w:val="Heading1"/>
        <w:numPr>
          <w:ilvl w:val="0"/>
          <w:numId w:val="0"/>
        </w:numPr>
        <w:rPr>
          <w:del w:id="559" w:author="Nishan Shrestha" w:date="2023-12-14T08:58:00Z"/>
          <w:rFonts w:asciiTheme="minorHAnsi" w:eastAsiaTheme="minorEastAsia" w:hAnsiTheme="minorHAnsi" w:cstheme="minorBidi"/>
          <w:noProof/>
          <w:sz w:val="22"/>
          <w:szCs w:val="22"/>
        </w:rPr>
        <w:pPrChange w:id="560" w:author="Nishan Shrestha" w:date="2023-12-14T11:36:00Z">
          <w:pPr>
            <w:pStyle w:val="TOC1"/>
          </w:pPr>
        </w:pPrChange>
      </w:pPr>
      <w:del w:id="561" w:author="Nishan Shrestha" w:date="2023-12-14T08:58:00Z">
        <w:r w:rsidRPr="00200632" w:rsidDel="00200632">
          <w:rPr>
            <w:rStyle w:val="Hyperlink"/>
            <w:noProof/>
          </w:rPr>
          <w:delText>3.1.2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6</w:delText>
        </w:r>
        <w:bookmarkStart w:id="562" w:name="_Toc153445835"/>
        <w:bookmarkEnd w:id="562"/>
      </w:del>
    </w:p>
    <w:p w14:paraId="169376A2" w14:textId="44BA850F" w:rsidR="00200632" w:rsidDel="00200632" w:rsidRDefault="00200632">
      <w:pPr>
        <w:pStyle w:val="Heading1"/>
        <w:numPr>
          <w:ilvl w:val="0"/>
          <w:numId w:val="0"/>
        </w:numPr>
        <w:rPr>
          <w:del w:id="563" w:author="Nishan Shrestha" w:date="2023-12-14T08:58:00Z"/>
          <w:rFonts w:asciiTheme="minorHAnsi" w:eastAsiaTheme="minorEastAsia" w:hAnsiTheme="minorHAnsi" w:cstheme="minorBidi"/>
          <w:noProof/>
          <w:sz w:val="22"/>
          <w:szCs w:val="22"/>
        </w:rPr>
        <w:pPrChange w:id="564" w:author="Nishan Shrestha" w:date="2023-12-14T11:36:00Z">
          <w:pPr>
            <w:pStyle w:val="TOC1"/>
          </w:pPr>
        </w:pPrChange>
      </w:pPr>
      <w:del w:id="565" w:author="Nishan Shrestha" w:date="2023-12-14T08:58:00Z">
        <w:r w:rsidRPr="00200632" w:rsidDel="00200632">
          <w:rPr>
            <w:rStyle w:val="Hyperlink"/>
            <w:noProof/>
          </w:rPr>
          <w:delText>3.1.3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6</w:delText>
        </w:r>
        <w:bookmarkStart w:id="566" w:name="_Toc153445836"/>
        <w:bookmarkEnd w:id="566"/>
      </w:del>
    </w:p>
    <w:p w14:paraId="323ADF39" w14:textId="1C40E562" w:rsidR="00200632" w:rsidDel="00200632" w:rsidRDefault="00200632">
      <w:pPr>
        <w:pStyle w:val="Heading1"/>
        <w:numPr>
          <w:ilvl w:val="0"/>
          <w:numId w:val="0"/>
        </w:numPr>
        <w:rPr>
          <w:del w:id="567" w:author="Nishan Shrestha" w:date="2023-12-14T08:58:00Z"/>
          <w:rFonts w:asciiTheme="minorHAnsi" w:eastAsiaTheme="minorEastAsia" w:hAnsiTheme="minorHAnsi" w:cstheme="minorBidi"/>
          <w:noProof/>
          <w:sz w:val="22"/>
          <w:szCs w:val="22"/>
        </w:rPr>
        <w:pPrChange w:id="568" w:author="Nishan Shrestha" w:date="2023-12-14T11:36:00Z">
          <w:pPr>
            <w:pStyle w:val="TOC1"/>
          </w:pPr>
        </w:pPrChange>
      </w:pPr>
      <w:del w:id="569" w:author="Nishan Shrestha" w:date="2023-12-14T08:58:00Z">
        <w:r w:rsidRPr="00200632" w:rsidDel="00200632">
          <w:rPr>
            <w:rStyle w:val="Hyperlink"/>
            <w:noProof/>
          </w:rPr>
          <w:delText>3.1.4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6</w:delText>
        </w:r>
        <w:bookmarkStart w:id="570" w:name="_Toc153445837"/>
        <w:bookmarkEnd w:id="570"/>
      </w:del>
    </w:p>
    <w:p w14:paraId="1792544B" w14:textId="5A756618" w:rsidR="00200632" w:rsidDel="00200632" w:rsidRDefault="00200632">
      <w:pPr>
        <w:pStyle w:val="Heading1"/>
        <w:numPr>
          <w:ilvl w:val="0"/>
          <w:numId w:val="0"/>
        </w:numPr>
        <w:rPr>
          <w:del w:id="571" w:author="Nishan Shrestha" w:date="2023-12-14T08:58:00Z"/>
          <w:rFonts w:asciiTheme="minorHAnsi" w:eastAsiaTheme="minorEastAsia" w:hAnsiTheme="minorHAnsi" w:cstheme="minorBidi"/>
          <w:noProof/>
          <w:sz w:val="22"/>
          <w:szCs w:val="22"/>
        </w:rPr>
        <w:pPrChange w:id="572" w:author="Nishan Shrestha" w:date="2023-12-14T11:36:00Z">
          <w:pPr>
            <w:pStyle w:val="TOC1"/>
          </w:pPr>
        </w:pPrChange>
      </w:pPr>
      <w:del w:id="573" w:author="Nishan Shrestha" w:date="2023-12-14T08:58:00Z">
        <w:r w:rsidRPr="00200632" w:rsidDel="00200632">
          <w:rPr>
            <w:rStyle w:val="Hyperlink"/>
            <w:noProof/>
          </w:rPr>
          <w:delText>3.1.5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6</w:delText>
        </w:r>
        <w:bookmarkStart w:id="574" w:name="_Toc153445838"/>
        <w:bookmarkEnd w:id="574"/>
      </w:del>
    </w:p>
    <w:p w14:paraId="63B878C4" w14:textId="0E4699E1" w:rsidR="00200632" w:rsidDel="00200632" w:rsidRDefault="00200632">
      <w:pPr>
        <w:pStyle w:val="Heading1"/>
        <w:numPr>
          <w:ilvl w:val="0"/>
          <w:numId w:val="0"/>
        </w:numPr>
        <w:rPr>
          <w:del w:id="575" w:author="Nishan Shrestha" w:date="2023-12-14T08:58:00Z"/>
          <w:rFonts w:asciiTheme="minorHAnsi" w:eastAsiaTheme="minorEastAsia" w:hAnsiTheme="minorHAnsi" w:cstheme="minorBidi"/>
          <w:noProof/>
          <w:sz w:val="22"/>
          <w:szCs w:val="22"/>
        </w:rPr>
        <w:pPrChange w:id="576" w:author="Nishan Shrestha" w:date="2023-12-14T11:36:00Z">
          <w:pPr>
            <w:pStyle w:val="TOC1"/>
          </w:pPr>
        </w:pPrChange>
      </w:pPr>
      <w:del w:id="577" w:author="Nishan Shrestha" w:date="2023-12-14T08:58:00Z">
        <w:r w:rsidRPr="00200632" w:rsidDel="00200632">
          <w:rPr>
            <w:rStyle w:val="Hyperlink"/>
            <w:noProof/>
          </w:rPr>
          <w:delText>3.1.6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6</w:delText>
        </w:r>
        <w:bookmarkStart w:id="578" w:name="_Toc153445839"/>
        <w:bookmarkEnd w:id="578"/>
      </w:del>
    </w:p>
    <w:p w14:paraId="36FDE7E5" w14:textId="2411DF10" w:rsidR="00200632" w:rsidDel="00200632" w:rsidRDefault="00200632">
      <w:pPr>
        <w:pStyle w:val="Heading1"/>
        <w:numPr>
          <w:ilvl w:val="0"/>
          <w:numId w:val="0"/>
        </w:numPr>
        <w:rPr>
          <w:del w:id="579" w:author="Nishan Shrestha" w:date="2023-12-14T08:58:00Z"/>
          <w:rFonts w:asciiTheme="minorHAnsi" w:eastAsiaTheme="minorEastAsia" w:hAnsiTheme="minorHAnsi" w:cstheme="minorBidi"/>
          <w:noProof/>
          <w:sz w:val="22"/>
          <w:szCs w:val="22"/>
        </w:rPr>
        <w:pPrChange w:id="580" w:author="Nishan Shrestha" w:date="2023-12-14T11:36:00Z">
          <w:pPr>
            <w:pStyle w:val="TOC1"/>
          </w:pPr>
        </w:pPrChange>
      </w:pPr>
      <w:del w:id="581" w:author="Nishan Shrestha" w:date="2023-12-14T08:58:00Z">
        <w:r w:rsidRPr="00200632" w:rsidDel="00200632">
          <w:rPr>
            <w:rStyle w:val="Hyperlink"/>
            <w:noProof/>
          </w:rPr>
          <w:delText>3.2</w:delText>
        </w:r>
        <w:r w:rsidDel="00200632">
          <w:rPr>
            <w:rFonts w:asciiTheme="minorHAnsi" w:eastAsiaTheme="minorEastAsia" w:hAnsiTheme="minorHAnsi" w:cstheme="minorBidi"/>
            <w:noProof/>
            <w:sz w:val="22"/>
            <w:szCs w:val="22"/>
          </w:rPr>
          <w:tab/>
        </w:r>
        <w:r w:rsidRPr="00200632" w:rsidDel="00200632">
          <w:rPr>
            <w:rStyle w:val="Hyperlink"/>
            <w:noProof/>
          </w:rPr>
          <w:delText>HFC-FPC08 FCL link module</w:delText>
        </w:r>
        <w:r w:rsidDel="00200632">
          <w:rPr>
            <w:noProof/>
            <w:webHidden/>
          </w:rPr>
          <w:tab/>
          <w:delText>7</w:delText>
        </w:r>
        <w:bookmarkStart w:id="582" w:name="_Toc153445840"/>
        <w:bookmarkEnd w:id="582"/>
      </w:del>
    </w:p>
    <w:p w14:paraId="45B61D39" w14:textId="57A35939" w:rsidR="00200632" w:rsidDel="00200632" w:rsidRDefault="00200632">
      <w:pPr>
        <w:pStyle w:val="Heading1"/>
        <w:numPr>
          <w:ilvl w:val="0"/>
          <w:numId w:val="0"/>
        </w:numPr>
        <w:rPr>
          <w:del w:id="583" w:author="Nishan Shrestha" w:date="2023-12-14T08:58:00Z"/>
          <w:rFonts w:asciiTheme="minorHAnsi" w:eastAsiaTheme="minorEastAsia" w:hAnsiTheme="minorHAnsi" w:cstheme="minorBidi"/>
          <w:noProof/>
          <w:sz w:val="22"/>
          <w:szCs w:val="22"/>
        </w:rPr>
        <w:pPrChange w:id="584" w:author="Nishan Shrestha" w:date="2023-12-14T11:36:00Z">
          <w:pPr>
            <w:pStyle w:val="TOC1"/>
          </w:pPr>
        </w:pPrChange>
      </w:pPr>
      <w:del w:id="585" w:author="Nishan Shrestha" w:date="2023-12-14T08:58:00Z">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7</w:delText>
        </w:r>
        <w:bookmarkStart w:id="586" w:name="_Toc153445841"/>
        <w:bookmarkEnd w:id="586"/>
      </w:del>
    </w:p>
    <w:p w14:paraId="768BF629" w14:textId="47EE3A57" w:rsidR="00200632" w:rsidDel="00200632" w:rsidRDefault="00200632">
      <w:pPr>
        <w:pStyle w:val="Heading1"/>
        <w:numPr>
          <w:ilvl w:val="0"/>
          <w:numId w:val="0"/>
        </w:numPr>
        <w:rPr>
          <w:del w:id="587" w:author="Nishan Shrestha" w:date="2023-12-14T08:58:00Z"/>
          <w:rFonts w:asciiTheme="minorHAnsi" w:eastAsiaTheme="minorEastAsia" w:hAnsiTheme="minorHAnsi" w:cstheme="minorBidi"/>
          <w:noProof/>
          <w:sz w:val="22"/>
          <w:szCs w:val="22"/>
        </w:rPr>
        <w:pPrChange w:id="588" w:author="Nishan Shrestha" w:date="2023-12-14T11:36:00Z">
          <w:pPr>
            <w:pStyle w:val="TOC1"/>
          </w:pPr>
        </w:pPrChange>
      </w:pPr>
      <w:del w:id="589" w:author="Nishan Shrestha" w:date="2023-12-14T08:58:00Z">
        <w:r w:rsidRPr="00200632" w:rsidDel="00200632">
          <w:rPr>
            <w:rStyle w:val="Hyperlink"/>
            <w:noProof/>
          </w:rPr>
          <w:delText>3.2.1</w:delText>
        </w:r>
        <w:r w:rsidDel="00200632">
          <w:rPr>
            <w:noProof/>
            <w:webHidden/>
          </w:rPr>
          <w:tab/>
          <w:delText>7</w:delText>
        </w:r>
        <w:bookmarkStart w:id="590" w:name="_Toc153445842"/>
        <w:bookmarkEnd w:id="590"/>
      </w:del>
    </w:p>
    <w:p w14:paraId="726F76A8" w14:textId="7AF740AD" w:rsidR="00200632" w:rsidDel="00200632" w:rsidRDefault="00200632">
      <w:pPr>
        <w:pStyle w:val="Heading1"/>
        <w:numPr>
          <w:ilvl w:val="0"/>
          <w:numId w:val="0"/>
        </w:numPr>
        <w:rPr>
          <w:del w:id="591" w:author="Nishan Shrestha" w:date="2023-12-14T08:58:00Z"/>
          <w:rFonts w:asciiTheme="minorHAnsi" w:eastAsiaTheme="minorEastAsia" w:hAnsiTheme="minorHAnsi" w:cstheme="minorBidi"/>
          <w:noProof/>
          <w:sz w:val="22"/>
          <w:szCs w:val="22"/>
        </w:rPr>
        <w:pPrChange w:id="592" w:author="Nishan Shrestha" w:date="2023-12-14T11:36:00Z">
          <w:pPr>
            <w:pStyle w:val="TOC1"/>
          </w:pPr>
        </w:pPrChange>
      </w:pPr>
      <w:del w:id="593" w:author="Nishan Shrestha" w:date="2023-12-14T08:58:00Z">
        <w:r w:rsidRPr="00200632" w:rsidDel="00200632">
          <w:rPr>
            <w:rStyle w:val="Hyperlink"/>
            <w:noProof/>
          </w:rPr>
          <w:delText>3.2.2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7</w:delText>
        </w:r>
        <w:bookmarkStart w:id="594" w:name="_Toc153445843"/>
        <w:bookmarkEnd w:id="594"/>
      </w:del>
    </w:p>
    <w:p w14:paraId="3927FD4C" w14:textId="3F5CC906" w:rsidR="00200632" w:rsidDel="00200632" w:rsidRDefault="00200632">
      <w:pPr>
        <w:pStyle w:val="Heading1"/>
        <w:numPr>
          <w:ilvl w:val="0"/>
          <w:numId w:val="0"/>
        </w:numPr>
        <w:rPr>
          <w:del w:id="595" w:author="Nishan Shrestha" w:date="2023-12-14T08:58:00Z"/>
          <w:rFonts w:asciiTheme="minorHAnsi" w:eastAsiaTheme="minorEastAsia" w:hAnsiTheme="minorHAnsi" w:cstheme="minorBidi"/>
          <w:noProof/>
          <w:sz w:val="22"/>
          <w:szCs w:val="22"/>
        </w:rPr>
        <w:pPrChange w:id="596" w:author="Nishan Shrestha" w:date="2023-12-14T11:36:00Z">
          <w:pPr>
            <w:pStyle w:val="TOC1"/>
          </w:pPr>
        </w:pPrChange>
      </w:pPr>
      <w:del w:id="597" w:author="Nishan Shrestha" w:date="2023-12-14T08:58:00Z">
        <w:r w:rsidRPr="00200632" w:rsidDel="00200632">
          <w:rPr>
            <w:rStyle w:val="Hyperlink"/>
            <w:noProof/>
          </w:rPr>
          <w:delText>3.2.3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7</w:delText>
        </w:r>
        <w:bookmarkStart w:id="598" w:name="_Toc153445844"/>
        <w:bookmarkEnd w:id="598"/>
      </w:del>
    </w:p>
    <w:p w14:paraId="4E2D2699" w14:textId="559474C8" w:rsidR="00200632" w:rsidDel="00200632" w:rsidRDefault="00200632">
      <w:pPr>
        <w:pStyle w:val="Heading1"/>
        <w:numPr>
          <w:ilvl w:val="0"/>
          <w:numId w:val="0"/>
        </w:numPr>
        <w:rPr>
          <w:del w:id="599" w:author="Nishan Shrestha" w:date="2023-12-14T08:58:00Z"/>
          <w:rFonts w:asciiTheme="minorHAnsi" w:eastAsiaTheme="minorEastAsia" w:hAnsiTheme="minorHAnsi" w:cstheme="minorBidi"/>
          <w:noProof/>
          <w:sz w:val="22"/>
          <w:szCs w:val="22"/>
        </w:rPr>
        <w:pPrChange w:id="600" w:author="Nishan Shrestha" w:date="2023-12-14T11:36:00Z">
          <w:pPr>
            <w:pStyle w:val="TOC1"/>
          </w:pPr>
        </w:pPrChange>
      </w:pPr>
      <w:del w:id="601" w:author="Nishan Shrestha" w:date="2023-12-14T08:58:00Z">
        <w:r w:rsidRPr="00200632" w:rsidDel="00200632">
          <w:rPr>
            <w:rStyle w:val="Hyperlink"/>
            <w:noProof/>
          </w:rPr>
          <w:delText>3.2.4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8</w:delText>
        </w:r>
        <w:bookmarkStart w:id="602" w:name="_Toc153445845"/>
        <w:bookmarkEnd w:id="602"/>
      </w:del>
    </w:p>
    <w:p w14:paraId="352E9B31" w14:textId="7C962168" w:rsidR="00200632" w:rsidDel="00200632" w:rsidRDefault="00200632">
      <w:pPr>
        <w:pStyle w:val="Heading1"/>
        <w:numPr>
          <w:ilvl w:val="0"/>
          <w:numId w:val="0"/>
        </w:numPr>
        <w:rPr>
          <w:del w:id="603" w:author="Nishan Shrestha" w:date="2023-12-14T08:58:00Z"/>
          <w:rFonts w:asciiTheme="minorHAnsi" w:eastAsiaTheme="minorEastAsia" w:hAnsiTheme="minorHAnsi" w:cstheme="minorBidi"/>
          <w:noProof/>
          <w:sz w:val="22"/>
          <w:szCs w:val="22"/>
        </w:rPr>
        <w:pPrChange w:id="604" w:author="Nishan Shrestha" w:date="2023-12-14T11:36:00Z">
          <w:pPr>
            <w:pStyle w:val="TOC1"/>
          </w:pPr>
        </w:pPrChange>
      </w:pPr>
      <w:del w:id="605" w:author="Nishan Shrestha" w:date="2023-12-14T08:58:00Z">
        <w:r w:rsidRPr="00200632" w:rsidDel="00200632">
          <w:rPr>
            <w:rStyle w:val="Hyperlink"/>
            <w:noProof/>
          </w:rPr>
          <w:delText>3.2.5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8</w:delText>
        </w:r>
        <w:bookmarkStart w:id="606" w:name="_Toc153445846"/>
        <w:bookmarkEnd w:id="606"/>
      </w:del>
    </w:p>
    <w:p w14:paraId="580477F2" w14:textId="0EECA0B4" w:rsidR="00200632" w:rsidDel="00200632" w:rsidRDefault="00200632">
      <w:pPr>
        <w:pStyle w:val="Heading1"/>
        <w:numPr>
          <w:ilvl w:val="0"/>
          <w:numId w:val="0"/>
        </w:numPr>
        <w:rPr>
          <w:del w:id="607" w:author="Nishan Shrestha" w:date="2023-12-14T08:58:00Z"/>
          <w:rFonts w:asciiTheme="minorHAnsi" w:eastAsiaTheme="minorEastAsia" w:hAnsiTheme="minorHAnsi" w:cstheme="minorBidi"/>
          <w:noProof/>
          <w:sz w:val="22"/>
          <w:szCs w:val="22"/>
        </w:rPr>
        <w:pPrChange w:id="608" w:author="Nishan Shrestha" w:date="2023-12-14T11:36:00Z">
          <w:pPr>
            <w:pStyle w:val="TOC1"/>
          </w:pPr>
        </w:pPrChange>
      </w:pPr>
      <w:del w:id="609" w:author="Nishan Shrestha" w:date="2023-12-14T08:58:00Z">
        <w:r w:rsidRPr="00200632" w:rsidDel="00200632">
          <w:rPr>
            <w:rStyle w:val="Hyperlink"/>
            <w:noProof/>
          </w:rPr>
          <w:delText>3.2.6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8</w:delText>
        </w:r>
        <w:bookmarkStart w:id="610" w:name="_Toc153445847"/>
        <w:bookmarkEnd w:id="610"/>
      </w:del>
    </w:p>
    <w:p w14:paraId="3E7A7441" w14:textId="2D85119E" w:rsidR="00200632" w:rsidDel="00200632" w:rsidRDefault="00200632">
      <w:pPr>
        <w:pStyle w:val="Heading1"/>
        <w:numPr>
          <w:ilvl w:val="0"/>
          <w:numId w:val="0"/>
        </w:numPr>
        <w:rPr>
          <w:del w:id="611" w:author="Nishan Shrestha" w:date="2023-12-14T08:58:00Z"/>
          <w:rFonts w:asciiTheme="minorHAnsi" w:eastAsiaTheme="minorEastAsia" w:hAnsiTheme="minorHAnsi" w:cstheme="minorBidi"/>
          <w:noProof/>
          <w:sz w:val="22"/>
          <w:szCs w:val="22"/>
        </w:rPr>
        <w:pPrChange w:id="612" w:author="Nishan Shrestha" w:date="2023-12-14T11:36:00Z">
          <w:pPr>
            <w:pStyle w:val="TOC1"/>
          </w:pPr>
        </w:pPrChange>
      </w:pPr>
      <w:del w:id="613" w:author="Nishan Shrestha" w:date="2023-12-14T08:58:00Z">
        <w:r w:rsidRPr="00200632" w:rsidDel="00200632">
          <w:rPr>
            <w:rStyle w:val="Hyperlink"/>
            <w:noProof/>
          </w:rPr>
          <w:delText>3.3</w:delText>
        </w:r>
        <w:r w:rsidDel="00200632">
          <w:rPr>
            <w:rFonts w:asciiTheme="minorHAnsi" w:eastAsiaTheme="minorEastAsia" w:hAnsiTheme="minorHAnsi" w:cstheme="minorBidi"/>
            <w:noProof/>
            <w:sz w:val="22"/>
            <w:szCs w:val="22"/>
          </w:rPr>
          <w:tab/>
        </w:r>
        <w:r w:rsidRPr="00200632" w:rsidDel="00200632">
          <w:rPr>
            <w:rStyle w:val="Hyperlink"/>
            <w:noProof/>
          </w:rPr>
          <w:delText>REDUNDANCY</w:delText>
        </w:r>
        <w:r w:rsidDel="00200632">
          <w:rPr>
            <w:noProof/>
            <w:webHidden/>
          </w:rPr>
          <w:tab/>
          <w:delText>8</w:delText>
        </w:r>
        <w:bookmarkStart w:id="614" w:name="_Toc153445848"/>
        <w:bookmarkEnd w:id="614"/>
      </w:del>
    </w:p>
    <w:p w14:paraId="7ACAA652" w14:textId="750A2C91" w:rsidR="00200632" w:rsidDel="00200632" w:rsidRDefault="00200632">
      <w:pPr>
        <w:pStyle w:val="Heading1"/>
        <w:numPr>
          <w:ilvl w:val="0"/>
          <w:numId w:val="0"/>
        </w:numPr>
        <w:rPr>
          <w:del w:id="615" w:author="Nishan Shrestha" w:date="2023-12-14T08:58:00Z"/>
          <w:rFonts w:asciiTheme="minorHAnsi" w:eastAsiaTheme="minorEastAsia" w:hAnsiTheme="minorHAnsi" w:cstheme="minorBidi"/>
          <w:noProof/>
          <w:sz w:val="22"/>
          <w:szCs w:val="22"/>
        </w:rPr>
        <w:pPrChange w:id="616" w:author="Nishan Shrestha" w:date="2023-12-14T11:36:00Z">
          <w:pPr>
            <w:pStyle w:val="TOC1"/>
          </w:pPr>
        </w:pPrChange>
      </w:pPr>
      <w:del w:id="617" w:author="Nishan Shrestha" w:date="2023-12-14T08:58:00Z">
        <w:r w:rsidRPr="00200632" w:rsidDel="00200632">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200632">
          <w:rPr>
            <w:noProof/>
            <w:webHidden/>
          </w:rPr>
          <w:tab/>
          <w:delText>8</w:delText>
        </w:r>
        <w:bookmarkStart w:id="618" w:name="_Toc153445849"/>
        <w:bookmarkEnd w:id="618"/>
      </w:del>
    </w:p>
    <w:p w14:paraId="4B5B8748" w14:textId="7A0FC6B7" w:rsidR="00200632" w:rsidDel="00200632" w:rsidRDefault="00200632">
      <w:pPr>
        <w:pStyle w:val="Heading1"/>
        <w:numPr>
          <w:ilvl w:val="0"/>
          <w:numId w:val="0"/>
        </w:numPr>
        <w:rPr>
          <w:del w:id="619" w:author="Nishan Shrestha" w:date="2023-12-14T08:58:00Z"/>
          <w:rFonts w:asciiTheme="minorHAnsi" w:eastAsiaTheme="minorEastAsia" w:hAnsiTheme="minorHAnsi" w:cstheme="minorBidi"/>
          <w:noProof/>
          <w:sz w:val="22"/>
          <w:szCs w:val="22"/>
        </w:rPr>
        <w:pPrChange w:id="620" w:author="Nishan Shrestha" w:date="2023-12-14T11:36:00Z">
          <w:pPr>
            <w:pStyle w:val="TOC1"/>
          </w:pPr>
        </w:pPrChange>
      </w:pPr>
      <w:del w:id="621" w:author="Nishan Shrestha" w:date="2023-12-14T08:58:00Z">
        <w:r w:rsidRPr="00200632" w:rsidDel="00200632">
          <w:rPr>
            <w:rStyle w:val="Hyperlink"/>
            <w:noProof/>
          </w:rPr>
          <w:delText>4.</w:delText>
        </w:r>
        <w:r w:rsidDel="00200632">
          <w:rPr>
            <w:rFonts w:asciiTheme="minorHAnsi" w:eastAsiaTheme="minorEastAsia" w:hAnsiTheme="minorHAnsi" w:cstheme="minorBidi"/>
            <w:noProof/>
            <w:sz w:val="22"/>
            <w:szCs w:val="22"/>
          </w:rPr>
          <w:tab/>
        </w:r>
        <w:r w:rsidRPr="00200632" w:rsidDel="00200632">
          <w:rPr>
            <w:rStyle w:val="Hyperlink"/>
            <w:noProof/>
          </w:rPr>
          <w:delText>Performance Requirements</w:delText>
        </w:r>
        <w:r w:rsidDel="00200632">
          <w:rPr>
            <w:noProof/>
            <w:webHidden/>
          </w:rPr>
          <w:tab/>
          <w:delText>9</w:delText>
        </w:r>
        <w:bookmarkStart w:id="622" w:name="_Toc153445850"/>
        <w:bookmarkEnd w:id="622"/>
      </w:del>
    </w:p>
    <w:p w14:paraId="1236CCC7" w14:textId="1161B9CA" w:rsidR="00200632" w:rsidDel="00200632" w:rsidRDefault="00200632">
      <w:pPr>
        <w:pStyle w:val="Heading1"/>
        <w:numPr>
          <w:ilvl w:val="0"/>
          <w:numId w:val="0"/>
        </w:numPr>
        <w:rPr>
          <w:del w:id="623" w:author="Nishan Shrestha" w:date="2023-12-14T08:56:00Z"/>
          <w:rFonts w:asciiTheme="minorHAnsi" w:eastAsiaTheme="minorEastAsia" w:hAnsiTheme="minorHAnsi" w:cstheme="minorBidi"/>
          <w:noProof/>
          <w:sz w:val="22"/>
          <w:szCs w:val="22"/>
        </w:rPr>
        <w:pPrChange w:id="624" w:author="Nishan Shrestha" w:date="2023-12-14T11:36:00Z">
          <w:pPr>
            <w:pStyle w:val="TOC1"/>
          </w:pPr>
        </w:pPrChange>
      </w:pPr>
      <w:del w:id="625" w:author="Nishan Shrestha" w:date="2023-12-14T08:56:00Z">
        <w:r w:rsidRPr="00200632" w:rsidDel="00200632">
          <w:rPr>
            <w:rStyle w:val="Hyperlink"/>
            <w:noProof/>
          </w:rPr>
          <w:delText>1.</w:delText>
        </w:r>
        <w:r w:rsidDel="00200632">
          <w:rPr>
            <w:rFonts w:asciiTheme="minorHAnsi" w:eastAsiaTheme="minorEastAsia" w:hAnsiTheme="minorHAnsi" w:cstheme="minorBidi"/>
            <w:noProof/>
            <w:sz w:val="22"/>
            <w:szCs w:val="22"/>
          </w:rPr>
          <w:tab/>
        </w:r>
        <w:r w:rsidRPr="00200632" w:rsidDel="00200632">
          <w:rPr>
            <w:rStyle w:val="Hyperlink"/>
            <w:noProof/>
          </w:rPr>
          <w:delText>Introduction</w:delText>
        </w:r>
        <w:r w:rsidDel="00200632">
          <w:rPr>
            <w:noProof/>
            <w:webHidden/>
          </w:rPr>
          <w:tab/>
          <w:delText>4</w:delText>
        </w:r>
        <w:bookmarkStart w:id="626" w:name="_Toc153445851"/>
        <w:bookmarkEnd w:id="626"/>
      </w:del>
    </w:p>
    <w:p w14:paraId="5B5AB519" w14:textId="53D00216" w:rsidR="00200632" w:rsidDel="00200632" w:rsidRDefault="00200632">
      <w:pPr>
        <w:pStyle w:val="Heading1"/>
        <w:numPr>
          <w:ilvl w:val="0"/>
          <w:numId w:val="0"/>
        </w:numPr>
        <w:rPr>
          <w:del w:id="627" w:author="Nishan Shrestha" w:date="2023-12-14T08:56:00Z"/>
          <w:rFonts w:asciiTheme="minorHAnsi" w:eastAsiaTheme="minorEastAsia" w:hAnsiTheme="minorHAnsi" w:cstheme="minorBidi"/>
          <w:noProof/>
          <w:sz w:val="22"/>
          <w:szCs w:val="22"/>
        </w:rPr>
        <w:pPrChange w:id="628" w:author="Nishan Shrestha" w:date="2023-12-14T11:36:00Z">
          <w:pPr>
            <w:pStyle w:val="TOC1"/>
          </w:pPr>
        </w:pPrChange>
      </w:pPr>
      <w:del w:id="629" w:author="Nishan Shrestha" w:date="2023-12-14T08:56:00Z">
        <w:r w:rsidRPr="00200632" w:rsidDel="00200632">
          <w:rPr>
            <w:rStyle w:val="Hyperlink"/>
            <w:noProof/>
          </w:rPr>
          <w:delText>1.1</w:delText>
        </w:r>
        <w:r w:rsidDel="00200632">
          <w:rPr>
            <w:rFonts w:asciiTheme="minorHAnsi" w:eastAsiaTheme="minorEastAsia" w:hAnsiTheme="minorHAnsi" w:cstheme="minorBidi"/>
            <w:noProof/>
            <w:sz w:val="22"/>
            <w:szCs w:val="22"/>
          </w:rPr>
          <w:tab/>
        </w:r>
        <w:r w:rsidRPr="00200632" w:rsidDel="00200632">
          <w:rPr>
            <w:rStyle w:val="Hyperlink"/>
            <w:noProof/>
          </w:rPr>
          <w:delText>Purpose of the Document</w:delText>
        </w:r>
        <w:r w:rsidDel="00200632">
          <w:rPr>
            <w:noProof/>
            <w:webHidden/>
          </w:rPr>
          <w:tab/>
          <w:delText>4</w:delText>
        </w:r>
        <w:bookmarkStart w:id="630" w:name="_Toc153445852"/>
        <w:bookmarkEnd w:id="630"/>
      </w:del>
    </w:p>
    <w:p w14:paraId="41E272DF" w14:textId="33AB2BE6" w:rsidR="00200632" w:rsidDel="00200632" w:rsidRDefault="00200632">
      <w:pPr>
        <w:pStyle w:val="Heading1"/>
        <w:numPr>
          <w:ilvl w:val="0"/>
          <w:numId w:val="0"/>
        </w:numPr>
        <w:rPr>
          <w:del w:id="631" w:author="Nishan Shrestha" w:date="2023-12-14T08:56:00Z"/>
          <w:rFonts w:asciiTheme="minorHAnsi" w:eastAsiaTheme="minorEastAsia" w:hAnsiTheme="minorHAnsi" w:cstheme="minorBidi"/>
          <w:noProof/>
          <w:sz w:val="22"/>
          <w:szCs w:val="22"/>
        </w:rPr>
        <w:pPrChange w:id="632" w:author="Nishan Shrestha" w:date="2023-12-14T11:36:00Z">
          <w:pPr>
            <w:pStyle w:val="TOC1"/>
          </w:pPr>
        </w:pPrChange>
      </w:pPr>
      <w:del w:id="633" w:author="Nishan Shrestha" w:date="2023-12-14T08:56:00Z">
        <w:r w:rsidRPr="00200632" w:rsidDel="00200632">
          <w:rPr>
            <w:rStyle w:val="Hyperlink"/>
            <w:noProof/>
          </w:rPr>
          <w:delText>1.2</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Software</w:delText>
        </w:r>
        <w:r w:rsidDel="00200632">
          <w:rPr>
            <w:noProof/>
            <w:webHidden/>
          </w:rPr>
          <w:tab/>
          <w:delText>4</w:delText>
        </w:r>
        <w:bookmarkStart w:id="634" w:name="_Toc153445853"/>
        <w:bookmarkEnd w:id="634"/>
      </w:del>
    </w:p>
    <w:p w14:paraId="275DB958" w14:textId="394D6977" w:rsidR="00200632" w:rsidDel="00200632" w:rsidRDefault="00200632">
      <w:pPr>
        <w:pStyle w:val="Heading1"/>
        <w:numPr>
          <w:ilvl w:val="0"/>
          <w:numId w:val="0"/>
        </w:numPr>
        <w:rPr>
          <w:del w:id="635" w:author="Nishan Shrestha" w:date="2023-12-14T08:56:00Z"/>
          <w:rFonts w:asciiTheme="minorHAnsi" w:eastAsiaTheme="minorEastAsia" w:hAnsiTheme="minorHAnsi" w:cstheme="minorBidi"/>
          <w:noProof/>
          <w:sz w:val="22"/>
          <w:szCs w:val="22"/>
        </w:rPr>
        <w:pPrChange w:id="636" w:author="Nishan Shrestha" w:date="2023-12-14T11:36:00Z">
          <w:pPr>
            <w:pStyle w:val="TOC1"/>
          </w:pPr>
        </w:pPrChange>
      </w:pPr>
      <w:del w:id="637" w:author="Nishan Shrestha" w:date="2023-12-14T08:56:00Z">
        <w:r w:rsidRPr="00200632" w:rsidDel="00200632">
          <w:rPr>
            <w:rStyle w:val="Hyperlink"/>
            <w:noProof/>
          </w:rPr>
          <w:delText>1.3</w:delText>
        </w:r>
        <w:r w:rsidDel="00200632">
          <w:rPr>
            <w:rFonts w:asciiTheme="minorHAnsi" w:eastAsiaTheme="minorEastAsia" w:hAnsiTheme="minorHAnsi" w:cstheme="minorBidi"/>
            <w:noProof/>
            <w:sz w:val="22"/>
            <w:szCs w:val="22"/>
          </w:rPr>
          <w:tab/>
        </w:r>
        <w:r w:rsidRPr="00200632" w:rsidDel="00200632">
          <w:rPr>
            <w:rStyle w:val="Hyperlink"/>
            <w:noProof/>
          </w:rPr>
          <w:delText>Scope of the Hardware</w:delText>
        </w:r>
        <w:r w:rsidDel="00200632">
          <w:rPr>
            <w:noProof/>
            <w:webHidden/>
          </w:rPr>
          <w:tab/>
          <w:delText>4</w:delText>
        </w:r>
        <w:bookmarkStart w:id="638" w:name="_Toc153445854"/>
        <w:bookmarkEnd w:id="638"/>
      </w:del>
    </w:p>
    <w:p w14:paraId="519C20C3" w14:textId="41252769" w:rsidR="00200632" w:rsidDel="00200632" w:rsidRDefault="00200632">
      <w:pPr>
        <w:pStyle w:val="Heading1"/>
        <w:numPr>
          <w:ilvl w:val="0"/>
          <w:numId w:val="0"/>
        </w:numPr>
        <w:rPr>
          <w:del w:id="639" w:author="Nishan Shrestha" w:date="2023-12-14T08:56:00Z"/>
          <w:rFonts w:asciiTheme="minorHAnsi" w:eastAsiaTheme="minorEastAsia" w:hAnsiTheme="minorHAnsi" w:cstheme="minorBidi"/>
          <w:noProof/>
          <w:sz w:val="22"/>
          <w:szCs w:val="22"/>
        </w:rPr>
        <w:pPrChange w:id="640" w:author="Nishan Shrestha" w:date="2023-12-14T11:36:00Z">
          <w:pPr>
            <w:pStyle w:val="TOC1"/>
          </w:pPr>
        </w:pPrChange>
      </w:pPr>
      <w:del w:id="641" w:author="Nishan Shrestha" w:date="2023-12-14T08:56:00Z">
        <w:r w:rsidRPr="00200632" w:rsidDel="00200632">
          <w:rPr>
            <w:rStyle w:val="Hyperlink"/>
            <w:noProof/>
          </w:rPr>
          <w:delText>1.4</w:delText>
        </w:r>
        <w:r w:rsidDel="00200632">
          <w:rPr>
            <w:rFonts w:asciiTheme="minorHAnsi" w:eastAsiaTheme="minorEastAsia" w:hAnsiTheme="minorHAnsi" w:cstheme="minorBidi"/>
            <w:noProof/>
            <w:sz w:val="22"/>
            <w:szCs w:val="22"/>
          </w:rPr>
          <w:tab/>
        </w:r>
        <w:r w:rsidRPr="00200632" w:rsidDel="00200632">
          <w:rPr>
            <w:rStyle w:val="Hyperlink"/>
            <w:noProof/>
          </w:rPr>
          <w:delText>Definitions, Acronyms, and Abbreviations</w:delText>
        </w:r>
        <w:r w:rsidDel="00200632">
          <w:rPr>
            <w:noProof/>
            <w:webHidden/>
          </w:rPr>
          <w:tab/>
          <w:delText>4</w:delText>
        </w:r>
        <w:bookmarkStart w:id="642" w:name="_Toc153445855"/>
        <w:bookmarkEnd w:id="642"/>
      </w:del>
    </w:p>
    <w:p w14:paraId="6DA1B0BA" w14:textId="27490FAE" w:rsidR="00200632" w:rsidDel="00200632" w:rsidRDefault="00200632">
      <w:pPr>
        <w:pStyle w:val="Heading1"/>
        <w:numPr>
          <w:ilvl w:val="0"/>
          <w:numId w:val="0"/>
        </w:numPr>
        <w:rPr>
          <w:del w:id="643" w:author="Nishan Shrestha" w:date="2023-12-14T08:56:00Z"/>
          <w:rFonts w:asciiTheme="minorHAnsi" w:eastAsiaTheme="minorEastAsia" w:hAnsiTheme="minorHAnsi" w:cstheme="minorBidi"/>
          <w:noProof/>
          <w:sz w:val="22"/>
          <w:szCs w:val="22"/>
        </w:rPr>
        <w:pPrChange w:id="644" w:author="Nishan Shrestha" w:date="2023-12-14T11:36:00Z">
          <w:pPr>
            <w:pStyle w:val="TOC1"/>
          </w:pPr>
        </w:pPrChange>
      </w:pPr>
      <w:del w:id="645" w:author="Nishan Shrestha" w:date="2023-12-14T08:56:00Z">
        <w:r w:rsidRPr="00200632" w:rsidDel="00200632">
          <w:rPr>
            <w:rStyle w:val="Hyperlink"/>
            <w:noProof/>
          </w:rPr>
          <w:delText>1.5</w:delText>
        </w:r>
        <w:r w:rsidDel="00200632">
          <w:rPr>
            <w:rFonts w:asciiTheme="minorHAnsi" w:eastAsiaTheme="minorEastAsia" w:hAnsiTheme="minorHAnsi" w:cstheme="minorBidi"/>
            <w:noProof/>
            <w:sz w:val="22"/>
            <w:szCs w:val="22"/>
          </w:rPr>
          <w:tab/>
        </w:r>
        <w:r w:rsidRPr="00200632" w:rsidDel="00200632">
          <w:rPr>
            <w:rStyle w:val="Hyperlink"/>
            <w:noProof/>
          </w:rPr>
          <w:delText>References &amp; Standard Compliance</w:delText>
        </w:r>
        <w:r w:rsidDel="00200632">
          <w:rPr>
            <w:noProof/>
            <w:webHidden/>
          </w:rPr>
          <w:tab/>
          <w:delText>5</w:delText>
        </w:r>
        <w:bookmarkStart w:id="646" w:name="_Toc153445856"/>
        <w:bookmarkEnd w:id="646"/>
      </w:del>
    </w:p>
    <w:p w14:paraId="6F05D23E" w14:textId="23781C99" w:rsidR="00200632" w:rsidDel="00200632" w:rsidRDefault="00200632">
      <w:pPr>
        <w:pStyle w:val="Heading1"/>
        <w:numPr>
          <w:ilvl w:val="0"/>
          <w:numId w:val="0"/>
        </w:numPr>
        <w:rPr>
          <w:del w:id="647" w:author="Nishan Shrestha" w:date="2023-12-14T08:56:00Z"/>
          <w:rFonts w:asciiTheme="minorHAnsi" w:eastAsiaTheme="minorEastAsia" w:hAnsiTheme="minorHAnsi" w:cstheme="minorBidi"/>
          <w:noProof/>
          <w:sz w:val="22"/>
          <w:szCs w:val="22"/>
        </w:rPr>
        <w:pPrChange w:id="648" w:author="Nishan Shrestha" w:date="2023-12-14T11:36:00Z">
          <w:pPr>
            <w:pStyle w:val="TOC1"/>
          </w:pPr>
        </w:pPrChange>
      </w:pPr>
      <w:del w:id="649" w:author="Nishan Shrestha" w:date="2023-12-14T08:56:00Z">
        <w:r w:rsidRPr="00200632" w:rsidDel="00200632">
          <w:rPr>
            <w:rStyle w:val="Hyperlink"/>
            <w:noProof/>
          </w:rPr>
          <w:delText>2.</w:delText>
        </w:r>
        <w:r w:rsidDel="00200632">
          <w:rPr>
            <w:rFonts w:asciiTheme="minorHAnsi" w:eastAsiaTheme="minorEastAsia" w:hAnsiTheme="minorHAnsi" w:cstheme="minorBidi"/>
            <w:noProof/>
            <w:sz w:val="22"/>
            <w:szCs w:val="22"/>
          </w:rPr>
          <w:tab/>
        </w:r>
        <w:r w:rsidRPr="00200632" w:rsidDel="00200632">
          <w:rPr>
            <w:rStyle w:val="Hyperlink"/>
            <w:noProof/>
          </w:rPr>
          <w:delText>Overall Description</w:delText>
        </w:r>
        <w:r w:rsidDel="00200632">
          <w:rPr>
            <w:noProof/>
            <w:webHidden/>
          </w:rPr>
          <w:tab/>
          <w:delText>5</w:delText>
        </w:r>
        <w:bookmarkStart w:id="650" w:name="_Toc153445857"/>
        <w:bookmarkEnd w:id="650"/>
      </w:del>
    </w:p>
    <w:p w14:paraId="4D5F8C55" w14:textId="704D7DB1" w:rsidR="00200632" w:rsidDel="00200632" w:rsidRDefault="00200632">
      <w:pPr>
        <w:pStyle w:val="Heading1"/>
        <w:numPr>
          <w:ilvl w:val="0"/>
          <w:numId w:val="0"/>
        </w:numPr>
        <w:rPr>
          <w:del w:id="651" w:author="Nishan Shrestha" w:date="2023-12-14T08:56:00Z"/>
          <w:rFonts w:asciiTheme="minorHAnsi" w:eastAsiaTheme="minorEastAsia" w:hAnsiTheme="minorHAnsi" w:cstheme="minorBidi"/>
          <w:noProof/>
          <w:sz w:val="22"/>
          <w:szCs w:val="22"/>
        </w:rPr>
        <w:pPrChange w:id="652" w:author="Nishan Shrestha" w:date="2023-12-14T11:36:00Z">
          <w:pPr>
            <w:pStyle w:val="TOC1"/>
          </w:pPr>
        </w:pPrChange>
      </w:pPr>
      <w:del w:id="653" w:author="Nishan Shrestha" w:date="2023-12-14T08:56:00Z">
        <w:r w:rsidRPr="00200632" w:rsidDel="00200632">
          <w:rPr>
            <w:rStyle w:val="Hyperlink"/>
            <w:noProof/>
          </w:rPr>
          <w:delText>2.1</w:delText>
        </w:r>
        <w:r w:rsidDel="00200632">
          <w:rPr>
            <w:rFonts w:asciiTheme="minorHAnsi" w:eastAsiaTheme="minorEastAsia" w:hAnsiTheme="minorHAnsi" w:cstheme="minorBidi"/>
            <w:noProof/>
            <w:sz w:val="22"/>
            <w:szCs w:val="22"/>
          </w:rPr>
          <w:tab/>
        </w:r>
        <w:r w:rsidRPr="00200632" w:rsidDel="00200632">
          <w:rPr>
            <w:rStyle w:val="Hyperlink"/>
            <w:noProof/>
          </w:rPr>
          <w:delText>System Perspective</w:delText>
        </w:r>
        <w:r w:rsidDel="00200632">
          <w:rPr>
            <w:noProof/>
            <w:webHidden/>
          </w:rPr>
          <w:tab/>
          <w:delText>5</w:delText>
        </w:r>
        <w:bookmarkStart w:id="654" w:name="_Toc153445858"/>
        <w:bookmarkEnd w:id="654"/>
      </w:del>
    </w:p>
    <w:p w14:paraId="659783CD" w14:textId="57584CEF" w:rsidR="00200632" w:rsidDel="00200632" w:rsidRDefault="00200632">
      <w:pPr>
        <w:pStyle w:val="Heading1"/>
        <w:numPr>
          <w:ilvl w:val="0"/>
          <w:numId w:val="0"/>
        </w:numPr>
        <w:rPr>
          <w:del w:id="655" w:author="Nishan Shrestha" w:date="2023-12-14T08:56:00Z"/>
          <w:rFonts w:asciiTheme="minorHAnsi" w:eastAsiaTheme="minorEastAsia" w:hAnsiTheme="minorHAnsi" w:cstheme="minorBidi"/>
          <w:noProof/>
          <w:sz w:val="22"/>
          <w:szCs w:val="22"/>
        </w:rPr>
        <w:pPrChange w:id="656" w:author="Nishan Shrestha" w:date="2023-12-14T11:36:00Z">
          <w:pPr>
            <w:pStyle w:val="TOC1"/>
          </w:pPr>
        </w:pPrChange>
      </w:pPr>
      <w:del w:id="657" w:author="Nishan Shrestha" w:date="2023-12-14T08:56:00Z">
        <w:r w:rsidRPr="00200632" w:rsidDel="00200632">
          <w:rPr>
            <w:rStyle w:val="Hyperlink"/>
            <w:noProof/>
          </w:rPr>
          <w:delText>2.2</w:delText>
        </w:r>
        <w:r w:rsidDel="00200632">
          <w:rPr>
            <w:rFonts w:asciiTheme="minorHAnsi" w:eastAsiaTheme="minorEastAsia" w:hAnsiTheme="minorHAnsi" w:cstheme="minorBidi"/>
            <w:noProof/>
            <w:sz w:val="22"/>
            <w:szCs w:val="22"/>
          </w:rPr>
          <w:tab/>
        </w:r>
        <w:r w:rsidRPr="00200632" w:rsidDel="00200632">
          <w:rPr>
            <w:rStyle w:val="Hyperlink"/>
            <w:noProof/>
          </w:rPr>
          <w:delText>System Functions</w:delText>
        </w:r>
        <w:r w:rsidDel="00200632">
          <w:rPr>
            <w:noProof/>
            <w:webHidden/>
          </w:rPr>
          <w:tab/>
          <w:delText>5</w:delText>
        </w:r>
        <w:bookmarkStart w:id="658" w:name="_Toc153445859"/>
        <w:bookmarkEnd w:id="658"/>
      </w:del>
    </w:p>
    <w:p w14:paraId="00A83109" w14:textId="04F0E3A5" w:rsidR="00200632" w:rsidDel="00200632" w:rsidRDefault="00200632">
      <w:pPr>
        <w:pStyle w:val="Heading1"/>
        <w:numPr>
          <w:ilvl w:val="0"/>
          <w:numId w:val="0"/>
        </w:numPr>
        <w:rPr>
          <w:del w:id="659" w:author="Nishan Shrestha" w:date="2023-12-14T08:56:00Z"/>
          <w:rFonts w:asciiTheme="minorHAnsi" w:eastAsiaTheme="minorEastAsia" w:hAnsiTheme="minorHAnsi" w:cstheme="minorBidi"/>
          <w:noProof/>
          <w:sz w:val="22"/>
          <w:szCs w:val="22"/>
        </w:rPr>
        <w:pPrChange w:id="660" w:author="Nishan Shrestha" w:date="2023-12-14T11:36:00Z">
          <w:pPr>
            <w:pStyle w:val="TOC1"/>
          </w:pPr>
        </w:pPrChange>
      </w:pPr>
      <w:del w:id="661" w:author="Nishan Shrestha" w:date="2023-12-14T08:56:00Z">
        <w:r w:rsidRPr="00200632" w:rsidDel="00200632">
          <w:rPr>
            <w:rStyle w:val="Hyperlink"/>
            <w:noProof/>
          </w:rPr>
          <w:delText>2.3</w:delText>
        </w:r>
        <w:r w:rsidDel="00200632">
          <w:rPr>
            <w:rFonts w:asciiTheme="minorHAnsi" w:eastAsiaTheme="minorEastAsia" w:hAnsiTheme="minorHAnsi" w:cstheme="minorBidi"/>
            <w:noProof/>
            <w:sz w:val="22"/>
            <w:szCs w:val="22"/>
          </w:rPr>
          <w:tab/>
        </w:r>
        <w:r w:rsidRPr="00200632" w:rsidDel="00200632">
          <w:rPr>
            <w:rStyle w:val="Hyperlink"/>
            <w:noProof/>
          </w:rPr>
          <w:delText>HFC-FPC08 Gateway Cards</w:delText>
        </w:r>
        <w:r w:rsidDel="00200632">
          <w:rPr>
            <w:noProof/>
            <w:webHidden/>
          </w:rPr>
          <w:tab/>
          <w:delText>5</w:delText>
        </w:r>
        <w:bookmarkStart w:id="662" w:name="_Toc153445860"/>
        <w:bookmarkEnd w:id="662"/>
      </w:del>
    </w:p>
    <w:p w14:paraId="4F6DC66A" w14:textId="2DD19081" w:rsidR="00200632" w:rsidDel="00200632" w:rsidRDefault="00200632">
      <w:pPr>
        <w:pStyle w:val="Heading1"/>
        <w:numPr>
          <w:ilvl w:val="0"/>
          <w:numId w:val="0"/>
        </w:numPr>
        <w:rPr>
          <w:del w:id="663" w:author="Nishan Shrestha" w:date="2023-12-14T08:56:00Z"/>
          <w:rFonts w:asciiTheme="minorHAnsi" w:eastAsiaTheme="minorEastAsia" w:hAnsiTheme="minorHAnsi" w:cstheme="minorBidi"/>
          <w:noProof/>
          <w:sz w:val="22"/>
          <w:szCs w:val="22"/>
        </w:rPr>
        <w:pPrChange w:id="664" w:author="Nishan Shrestha" w:date="2023-12-14T11:36:00Z">
          <w:pPr>
            <w:pStyle w:val="TOC1"/>
          </w:pPr>
        </w:pPrChange>
      </w:pPr>
      <w:del w:id="665" w:author="Nishan Shrestha" w:date="2023-12-14T08:56:00Z">
        <w:r w:rsidRPr="00200632" w:rsidDel="00200632">
          <w:rPr>
            <w:rStyle w:val="Hyperlink"/>
            <w:noProof/>
          </w:rPr>
          <w:delText>2.4</w:delText>
        </w:r>
        <w:r w:rsidDel="00200632">
          <w:rPr>
            <w:rFonts w:asciiTheme="minorHAnsi" w:eastAsiaTheme="minorEastAsia" w:hAnsiTheme="minorHAnsi" w:cstheme="minorBidi"/>
            <w:noProof/>
            <w:sz w:val="22"/>
            <w:szCs w:val="22"/>
          </w:rPr>
          <w:tab/>
        </w:r>
        <w:r w:rsidRPr="00200632" w:rsidDel="00200632">
          <w:rPr>
            <w:rStyle w:val="Hyperlink"/>
            <w:noProof/>
          </w:rPr>
          <w:delText>User Characteristics</w:delText>
        </w:r>
        <w:r w:rsidDel="00200632">
          <w:rPr>
            <w:noProof/>
            <w:webHidden/>
          </w:rPr>
          <w:tab/>
          <w:delText>5</w:delText>
        </w:r>
        <w:bookmarkStart w:id="666" w:name="_Toc153445861"/>
        <w:bookmarkEnd w:id="666"/>
      </w:del>
    </w:p>
    <w:p w14:paraId="4161A76D" w14:textId="4897E493" w:rsidR="00200632" w:rsidDel="00200632" w:rsidRDefault="00200632">
      <w:pPr>
        <w:pStyle w:val="Heading1"/>
        <w:numPr>
          <w:ilvl w:val="0"/>
          <w:numId w:val="0"/>
        </w:numPr>
        <w:rPr>
          <w:del w:id="667" w:author="Nishan Shrestha" w:date="2023-12-14T08:56:00Z"/>
          <w:rFonts w:asciiTheme="minorHAnsi" w:eastAsiaTheme="minorEastAsia" w:hAnsiTheme="minorHAnsi" w:cstheme="minorBidi"/>
          <w:noProof/>
          <w:sz w:val="22"/>
          <w:szCs w:val="22"/>
        </w:rPr>
        <w:pPrChange w:id="668" w:author="Nishan Shrestha" w:date="2023-12-14T11:36:00Z">
          <w:pPr>
            <w:pStyle w:val="TOC1"/>
          </w:pPr>
        </w:pPrChange>
      </w:pPr>
      <w:del w:id="669" w:author="Nishan Shrestha" w:date="2023-12-14T08:56:00Z">
        <w:r w:rsidRPr="00200632" w:rsidDel="00200632">
          <w:rPr>
            <w:rStyle w:val="Hyperlink"/>
            <w:noProof/>
          </w:rPr>
          <w:delText>2.5</w:delText>
        </w:r>
        <w:r w:rsidDel="00200632">
          <w:rPr>
            <w:rFonts w:asciiTheme="minorHAnsi" w:eastAsiaTheme="minorEastAsia" w:hAnsiTheme="minorHAnsi" w:cstheme="minorBidi"/>
            <w:noProof/>
            <w:sz w:val="22"/>
            <w:szCs w:val="22"/>
          </w:rPr>
          <w:tab/>
        </w:r>
        <w:r w:rsidRPr="00200632" w:rsidDel="00200632">
          <w:rPr>
            <w:rStyle w:val="Hyperlink"/>
            <w:noProof/>
          </w:rPr>
          <w:delText>Constraints</w:delText>
        </w:r>
        <w:r w:rsidDel="00200632">
          <w:rPr>
            <w:noProof/>
            <w:webHidden/>
          </w:rPr>
          <w:tab/>
          <w:delText>5</w:delText>
        </w:r>
        <w:bookmarkStart w:id="670" w:name="_Toc153445862"/>
        <w:bookmarkEnd w:id="670"/>
      </w:del>
    </w:p>
    <w:p w14:paraId="5A60DA83" w14:textId="257C1189" w:rsidR="00200632" w:rsidDel="00200632" w:rsidRDefault="00200632">
      <w:pPr>
        <w:pStyle w:val="Heading1"/>
        <w:numPr>
          <w:ilvl w:val="0"/>
          <w:numId w:val="0"/>
        </w:numPr>
        <w:rPr>
          <w:del w:id="671" w:author="Nishan Shrestha" w:date="2023-12-14T08:56:00Z"/>
          <w:rFonts w:asciiTheme="minorHAnsi" w:eastAsiaTheme="minorEastAsia" w:hAnsiTheme="minorHAnsi" w:cstheme="minorBidi"/>
          <w:noProof/>
          <w:sz w:val="22"/>
          <w:szCs w:val="22"/>
        </w:rPr>
        <w:pPrChange w:id="672" w:author="Nishan Shrestha" w:date="2023-12-14T11:36:00Z">
          <w:pPr>
            <w:pStyle w:val="TOC1"/>
          </w:pPr>
        </w:pPrChange>
      </w:pPr>
      <w:del w:id="673" w:author="Nishan Shrestha" w:date="2023-12-14T08:56:00Z">
        <w:r w:rsidRPr="00200632" w:rsidDel="00200632">
          <w:rPr>
            <w:rStyle w:val="Hyperlink"/>
            <w:noProof/>
          </w:rPr>
          <w:delText>2.6</w:delText>
        </w:r>
        <w:r w:rsidDel="00200632">
          <w:rPr>
            <w:rFonts w:asciiTheme="minorHAnsi" w:eastAsiaTheme="minorEastAsia" w:hAnsiTheme="minorHAnsi" w:cstheme="minorBidi"/>
            <w:noProof/>
            <w:sz w:val="22"/>
            <w:szCs w:val="22"/>
          </w:rPr>
          <w:tab/>
        </w:r>
        <w:r w:rsidRPr="00200632" w:rsidDel="00200632">
          <w:rPr>
            <w:rStyle w:val="Hyperlink"/>
            <w:noProof/>
          </w:rPr>
          <w:delText>Assumptions and Dependencies</w:delText>
        </w:r>
        <w:r w:rsidDel="00200632">
          <w:rPr>
            <w:noProof/>
            <w:webHidden/>
          </w:rPr>
          <w:tab/>
          <w:delText>5</w:delText>
        </w:r>
        <w:bookmarkStart w:id="674" w:name="_Toc153445863"/>
        <w:bookmarkEnd w:id="674"/>
      </w:del>
    </w:p>
    <w:p w14:paraId="50ABAC3B" w14:textId="5100A45E" w:rsidR="00200632" w:rsidDel="00200632" w:rsidRDefault="00200632">
      <w:pPr>
        <w:pStyle w:val="Heading1"/>
        <w:numPr>
          <w:ilvl w:val="0"/>
          <w:numId w:val="0"/>
        </w:numPr>
        <w:rPr>
          <w:del w:id="675" w:author="Nishan Shrestha" w:date="2023-12-14T08:56:00Z"/>
          <w:rFonts w:asciiTheme="minorHAnsi" w:eastAsiaTheme="minorEastAsia" w:hAnsiTheme="minorHAnsi" w:cstheme="minorBidi"/>
          <w:noProof/>
          <w:sz w:val="22"/>
          <w:szCs w:val="22"/>
        </w:rPr>
        <w:pPrChange w:id="676" w:author="Nishan Shrestha" w:date="2023-12-14T11:36:00Z">
          <w:pPr>
            <w:pStyle w:val="TOC1"/>
          </w:pPr>
        </w:pPrChange>
      </w:pPr>
      <w:del w:id="677" w:author="Nishan Shrestha" w:date="2023-12-14T08:56:00Z">
        <w:r w:rsidRPr="00200632" w:rsidDel="00200632">
          <w:rPr>
            <w:rStyle w:val="Hyperlink"/>
            <w:noProof/>
          </w:rPr>
          <w:delText>3.</w:delText>
        </w:r>
        <w:r w:rsidDel="00200632">
          <w:rPr>
            <w:rFonts w:asciiTheme="minorHAnsi" w:eastAsiaTheme="minorEastAsia" w:hAnsiTheme="minorHAnsi" w:cstheme="minorBidi"/>
            <w:noProof/>
            <w:sz w:val="22"/>
            <w:szCs w:val="22"/>
          </w:rPr>
          <w:tab/>
        </w:r>
        <w:r w:rsidRPr="00200632" w:rsidDel="00200632">
          <w:rPr>
            <w:rStyle w:val="Hyperlink"/>
            <w:noProof/>
          </w:rPr>
          <w:delText>Specific Requirements</w:delText>
        </w:r>
        <w:r w:rsidDel="00200632">
          <w:rPr>
            <w:noProof/>
            <w:webHidden/>
          </w:rPr>
          <w:tab/>
          <w:delText>6</w:delText>
        </w:r>
        <w:bookmarkStart w:id="678" w:name="_Toc153445864"/>
        <w:bookmarkEnd w:id="678"/>
      </w:del>
    </w:p>
    <w:p w14:paraId="64FB28B3" w14:textId="24870DEC" w:rsidR="00200632" w:rsidDel="00200632" w:rsidRDefault="00200632">
      <w:pPr>
        <w:pStyle w:val="Heading1"/>
        <w:numPr>
          <w:ilvl w:val="0"/>
          <w:numId w:val="0"/>
        </w:numPr>
        <w:rPr>
          <w:del w:id="679" w:author="Nishan Shrestha" w:date="2023-12-14T08:56:00Z"/>
          <w:rFonts w:asciiTheme="minorHAnsi" w:eastAsiaTheme="minorEastAsia" w:hAnsiTheme="minorHAnsi" w:cstheme="minorBidi"/>
          <w:noProof/>
          <w:sz w:val="22"/>
          <w:szCs w:val="22"/>
        </w:rPr>
        <w:pPrChange w:id="680" w:author="Nishan Shrestha" w:date="2023-12-14T11:36:00Z">
          <w:pPr>
            <w:pStyle w:val="TOC1"/>
          </w:pPr>
        </w:pPrChange>
      </w:pPr>
      <w:del w:id="681" w:author="Nishan Shrestha" w:date="2023-12-14T08:56:00Z">
        <w:r w:rsidRPr="00200632" w:rsidDel="00200632">
          <w:rPr>
            <w:rStyle w:val="Hyperlink"/>
            <w:noProof/>
          </w:rPr>
          <w:delText>3.1</w:delText>
        </w:r>
        <w:r w:rsidDel="00200632">
          <w:rPr>
            <w:rFonts w:asciiTheme="minorHAnsi" w:eastAsiaTheme="minorEastAsia" w:hAnsiTheme="minorHAnsi" w:cstheme="minorBidi"/>
            <w:noProof/>
            <w:sz w:val="22"/>
            <w:szCs w:val="22"/>
          </w:rPr>
          <w:tab/>
        </w:r>
        <w:r w:rsidRPr="00200632" w:rsidDel="00200632">
          <w:rPr>
            <w:rStyle w:val="Hyperlink"/>
            <w:noProof/>
          </w:rPr>
          <w:delText>HFC-FPC08 C-Link Gateway module</w:delText>
        </w:r>
        <w:r w:rsidDel="00200632">
          <w:rPr>
            <w:noProof/>
            <w:webHidden/>
          </w:rPr>
          <w:tab/>
          <w:delText>6</w:delText>
        </w:r>
        <w:bookmarkStart w:id="682" w:name="_Toc153445865"/>
        <w:bookmarkEnd w:id="682"/>
      </w:del>
    </w:p>
    <w:p w14:paraId="12554FFE" w14:textId="101B390E" w:rsidR="00200632" w:rsidDel="00200632" w:rsidRDefault="00200632">
      <w:pPr>
        <w:pStyle w:val="Heading1"/>
        <w:numPr>
          <w:ilvl w:val="0"/>
          <w:numId w:val="0"/>
        </w:numPr>
        <w:rPr>
          <w:del w:id="683" w:author="Nishan Shrestha" w:date="2023-12-14T08:56:00Z"/>
          <w:rFonts w:asciiTheme="minorHAnsi" w:eastAsiaTheme="minorEastAsia" w:hAnsiTheme="minorHAnsi" w:cstheme="minorBidi"/>
          <w:noProof/>
          <w:sz w:val="22"/>
          <w:szCs w:val="22"/>
        </w:rPr>
        <w:pPrChange w:id="684" w:author="Nishan Shrestha" w:date="2023-12-14T11:36:00Z">
          <w:pPr>
            <w:pStyle w:val="TOC1"/>
          </w:pPr>
        </w:pPrChange>
      </w:pPr>
      <w:del w:id="685" w:author="Nishan Shrestha" w:date="2023-12-14T08:56:00Z">
        <w:r w:rsidRPr="00200632" w:rsidDel="00200632">
          <w:rPr>
            <w:rStyle w:val="Hyperlink"/>
            <w:noProof/>
          </w:rPr>
          <w:delText>3.1.1</w:delText>
        </w:r>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6</w:delText>
        </w:r>
        <w:bookmarkStart w:id="686" w:name="_Toc153445866"/>
        <w:bookmarkEnd w:id="686"/>
      </w:del>
    </w:p>
    <w:p w14:paraId="6DEA8B80" w14:textId="518BCACA" w:rsidR="00200632" w:rsidDel="00200632" w:rsidRDefault="00200632">
      <w:pPr>
        <w:pStyle w:val="Heading1"/>
        <w:numPr>
          <w:ilvl w:val="0"/>
          <w:numId w:val="0"/>
        </w:numPr>
        <w:rPr>
          <w:del w:id="687" w:author="Nishan Shrestha" w:date="2023-12-14T08:56:00Z"/>
          <w:rFonts w:asciiTheme="minorHAnsi" w:eastAsiaTheme="minorEastAsia" w:hAnsiTheme="minorHAnsi" w:cstheme="minorBidi"/>
          <w:noProof/>
          <w:sz w:val="22"/>
          <w:szCs w:val="22"/>
        </w:rPr>
        <w:pPrChange w:id="688" w:author="Nishan Shrestha" w:date="2023-12-14T11:36:00Z">
          <w:pPr>
            <w:pStyle w:val="TOC1"/>
          </w:pPr>
        </w:pPrChange>
      </w:pPr>
      <w:del w:id="689" w:author="Nishan Shrestha" w:date="2023-12-14T08:56:00Z">
        <w:r w:rsidRPr="00200632" w:rsidDel="00200632">
          <w:rPr>
            <w:rStyle w:val="Hyperlink"/>
            <w:noProof/>
          </w:rPr>
          <w:delText>3.1.2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6</w:delText>
        </w:r>
        <w:bookmarkStart w:id="690" w:name="_Toc153445867"/>
        <w:bookmarkEnd w:id="690"/>
      </w:del>
    </w:p>
    <w:p w14:paraId="59F6B199" w14:textId="17234160" w:rsidR="00200632" w:rsidDel="00200632" w:rsidRDefault="00200632">
      <w:pPr>
        <w:pStyle w:val="Heading1"/>
        <w:numPr>
          <w:ilvl w:val="0"/>
          <w:numId w:val="0"/>
        </w:numPr>
        <w:rPr>
          <w:del w:id="691" w:author="Nishan Shrestha" w:date="2023-12-14T08:56:00Z"/>
          <w:rFonts w:asciiTheme="minorHAnsi" w:eastAsiaTheme="minorEastAsia" w:hAnsiTheme="minorHAnsi" w:cstheme="minorBidi"/>
          <w:noProof/>
          <w:sz w:val="22"/>
          <w:szCs w:val="22"/>
        </w:rPr>
        <w:pPrChange w:id="692" w:author="Nishan Shrestha" w:date="2023-12-14T11:36:00Z">
          <w:pPr>
            <w:pStyle w:val="TOC1"/>
          </w:pPr>
        </w:pPrChange>
      </w:pPr>
      <w:del w:id="693" w:author="Nishan Shrestha" w:date="2023-12-14T08:56:00Z">
        <w:r w:rsidRPr="00200632" w:rsidDel="00200632">
          <w:rPr>
            <w:rStyle w:val="Hyperlink"/>
            <w:noProof/>
          </w:rPr>
          <w:delText>3.1.3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6</w:delText>
        </w:r>
        <w:bookmarkStart w:id="694" w:name="_Toc153445868"/>
        <w:bookmarkEnd w:id="694"/>
      </w:del>
    </w:p>
    <w:p w14:paraId="68081D69" w14:textId="6DE6ABB4" w:rsidR="00200632" w:rsidDel="00200632" w:rsidRDefault="00200632">
      <w:pPr>
        <w:pStyle w:val="Heading1"/>
        <w:numPr>
          <w:ilvl w:val="0"/>
          <w:numId w:val="0"/>
        </w:numPr>
        <w:rPr>
          <w:del w:id="695" w:author="Nishan Shrestha" w:date="2023-12-14T08:56:00Z"/>
          <w:rFonts w:asciiTheme="minorHAnsi" w:eastAsiaTheme="minorEastAsia" w:hAnsiTheme="minorHAnsi" w:cstheme="minorBidi"/>
          <w:noProof/>
          <w:sz w:val="22"/>
          <w:szCs w:val="22"/>
        </w:rPr>
        <w:pPrChange w:id="696" w:author="Nishan Shrestha" w:date="2023-12-14T11:36:00Z">
          <w:pPr>
            <w:pStyle w:val="TOC1"/>
          </w:pPr>
        </w:pPrChange>
      </w:pPr>
      <w:del w:id="697" w:author="Nishan Shrestha" w:date="2023-12-14T08:56:00Z">
        <w:r w:rsidRPr="00200632" w:rsidDel="00200632">
          <w:rPr>
            <w:rStyle w:val="Hyperlink"/>
            <w:noProof/>
          </w:rPr>
          <w:delText>3.1.4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6</w:delText>
        </w:r>
        <w:bookmarkStart w:id="698" w:name="_Toc153445869"/>
        <w:bookmarkEnd w:id="698"/>
      </w:del>
    </w:p>
    <w:p w14:paraId="1A5D3564" w14:textId="6E1CDF39" w:rsidR="00200632" w:rsidDel="00200632" w:rsidRDefault="00200632">
      <w:pPr>
        <w:pStyle w:val="Heading1"/>
        <w:numPr>
          <w:ilvl w:val="0"/>
          <w:numId w:val="0"/>
        </w:numPr>
        <w:rPr>
          <w:del w:id="699" w:author="Nishan Shrestha" w:date="2023-12-14T08:56:00Z"/>
          <w:rFonts w:asciiTheme="minorHAnsi" w:eastAsiaTheme="minorEastAsia" w:hAnsiTheme="minorHAnsi" w:cstheme="minorBidi"/>
          <w:noProof/>
          <w:sz w:val="22"/>
          <w:szCs w:val="22"/>
        </w:rPr>
        <w:pPrChange w:id="700" w:author="Nishan Shrestha" w:date="2023-12-14T11:36:00Z">
          <w:pPr>
            <w:pStyle w:val="TOC1"/>
          </w:pPr>
        </w:pPrChange>
      </w:pPr>
      <w:del w:id="701" w:author="Nishan Shrestha" w:date="2023-12-14T08:56:00Z">
        <w:r w:rsidRPr="00200632" w:rsidDel="00200632">
          <w:rPr>
            <w:rStyle w:val="Hyperlink"/>
            <w:noProof/>
          </w:rPr>
          <w:delText>3.1.5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6</w:delText>
        </w:r>
        <w:bookmarkStart w:id="702" w:name="_Toc153445870"/>
        <w:bookmarkEnd w:id="702"/>
      </w:del>
    </w:p>
    <w:p w14:paraId="04D5F48E" w14:textId="231354BB" w:rsidR="00200632" w:rsidDel="00200632" w:rsidRDefault="00200632">
      <w:pPr>
        <w:pStyle w:val="Heading1"/>
        <w:numPr>
          <w:ilvl w:val="0"/>
          <w:numId w:val="0"/>
        </w:numPr>
        <w:rPr>
          <w:del w:id="703" w:author="Nishan Shrestha" w:date="2023-12-14T08:56:00Z"/>
          <w:rFonts w:asciiTheme="minorHAnsi" w:eastAsiaTheme="minorEastAsia" w:hAnsiTheme="minorHAnsi" w:cstheme="minorBidi"/>
          <w:noProof/>
          <w:sz w:val="22"/>
          <w:szCs w:val="22"/>
        </w:rPr>
        <w:pPrChange w:id="704" w:author="Nishan Shrestha" w:date="2023-12-14T11:36:00Z">
          <w:pPr>
            <w:pStyle w:val="TOC1"/>
          </w:pPr>
        </w:pPrChange>
      </w:pPr>
      <w:del w:id="705" w:author="Nishan Shrestha" w:date="2023-12-14T08:56:00Z">
        <w:r w:rsidRPr="00200632" w:rsidDel="00200632">
          <w:rPr>
            <w:rStyle w:val="Hyperlink"/>
            <w:noProof/>
          </w:rPr>
          <w:delText>3.1.6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6</w:delText>
        </w:r>
        <w:bookmarkStart w:id="706" w:name="_Toc153445871"/>
        <w:bookmarkEnd w:id="706"/>
      </w:del>
    </w:p>
    <w:p w14:paraId="1F139A0B" w14:textId="39785FEB" w:rsidR="00200632" w:rsidDel="00200632" w:rsidRDefault="00200632">
      <w:pPr>
        <w:pStyle w:val="Heading1"/>
        <w:numPr>
          <w:ilvl w:val="0"/>
          <w:numId w:val="0"/>
        </w:numPr>
        <w:rPr>
          <w:del w:id="707" w:author="Nishan Shrestha" w:date="2023-12-14T08:56:00Z"/>
          <w:rFonts w:asciiTheme="minorHAnsi" w:eastAsiaTheme="minorEastAsia" w:hAnsiTheme="minorHAnsi" w:cstheme="minorBidi"/>
          <w:noProof/>
          <w:sz w:val="22"/>
          <w:szCs w:val="22"/>
        </w:rPr>
        <w:pPrChange w:id="708" w:author="Nishan Shrestha" w:date="2023-12-14T11:36:00Z">
          <w:pPr>
            <w:pStyle w:val="TOC1"/>
          </w:pPr>
        </w:pPrChange>
      </w:pPr>
      <w:del w:id="709" w:author="Nishan Shrestha" w:date="2023-12-14T08:56:00Z">
        <w:r w:rsidRPr="00200632" w:rsidDel="00200632">
          <w:rPr>
            <w:rStyle w:val="Hyperlink"/>
            <w:noProof/>
          </w:rPr>
          <w:delText>3.2</w:delText>
        </w:r>
        <w:r w:rsidDel="00200632">
          <w:rPr>
            <w:rFonts w:asciiTheme="minorHAnsi" w:eastAsiaTheme="minorEastAsia" w:hAnsiTheme="minorHAnsi" w:cstheme="minorBidi"/>
            <w:noProof/>
            <w:sz w:val="22"/>
            <w:szCs w:val="22"/>
          </w:rPr>
          <w:tab/>
        </w:r>
        <w:r w:rsidRPr="00200632" w:rsidDel="00200632">
          <w:rPr>
            <w:rStyle w:val="Hyperlink"/>
            <w:noProof/>
          </w:rPr>
          <w:delText>HFC-FPC08 FCL link module</w:delText>
        </w:r>
        <w:r w:rsidDel="00200632">
          <w:rPr>
            <w:noProof/>
            <w:webHidden/>
          </w:rPr>
          <w:tab/>
          <w:delText>7</w:delText>
        </w:r>
        <w:bookmarkStart w:id="710" w:name="_Toc153445872"/>
        <w:bookmarkEnd w:id="710"/>
      </w:del>
    </w:p>
    <w:p w14:paraId="4E096326" w14:textId="0391DAC2" w:rsidR="00200632" w:rsidDel="00200632" w:rsidRDefault="00200632">
      <w:pPr>
        <w:pStyle w:val="Heading1"/>
        <w:numPr>
          <w:ilvl w:val="0"/>
          <w:numId w:val="0"/>
        </w:numPr>
        <w:rPr>
          <w:del w:id="711" w:author="Nishan Shrestha" w:date="2023-12-14T08:56:00Z"/>
          <w:rFonts w:asciiTheme="minorHAnsi" w:eastAsiaTheme="minorEastAsia" w:hAnsiTheme="minorHAnsi" w:cstheme="minorBidi"/>
          <w:noProof/>
          <w:sz w:val="22"/>
          <w:szCs w:val="22"/>
        </w:rPr>
        <w:pPrChange w:id="712" w:author="Nishan Shrestha" w:date="2023-12-14T11:36:00Z">
          <w:pPr>
            <w:pStyle w:val="TOC1"/>
          </w:pPr>
        </w:pPrChange>
      </w:pPr>
      <w:del w:id="713" w:author="Nishan Shrestha" w:date="2023-12-14T08:56:00Z">
        <w:r w:rsidDel="00200632">
          <w:rPr>
            <w:rFonts w:asciiTheme="minorHAnsi" w:eastAsiaTheme="minorEastAsia" w:hAnsiTheme="minorHAnsi" w:cstheme="minorBidi"/>
            <w:noProof/>
            <w:sz w:val="22"/>
            <w:szCs w:val="22"/>
          </w:rPr>
          <w:tab/>
        </w:r>
        <w:r w:rsidRPr="00200632" w:rsidDel="00200632">
          <w:rPr>
            <w:rStyle w:val="Hyperlink"/>
            <w:noProof/>
          </w:rPr>
          <w:delText>Operating Modes</w:delText>
        </w:r>
        <w:r w:rsidDel="00200632">
          <w:rPr>
            <w:noProof/>
            <w:webHidden/>
          </w:rPr>
          <w:tab/>
          <w:delText>7</w:delText>
        </w:r>
        <w:bookmarkStart w:id="714" w:name="_Toc153445873"/>
        <w:bookmarkEnd w:id="714"/>
      </w:del>
    </w:p>
    <w:p w14:paraId="592D89C3" w14:textId="60A9326F" w:rsidR="00200632" w:rsidDel="00200632" w:rsidRDefault="00200632">
      <w:pPr>
        <w:pStyle w:val="Heading1"/>
        <w:numPr>
          <w:ilvl w:val="0"/>
          <w:numId w:val="0"/>
        </w:numPr>
        <w:rPr>
          <w:del w:id="715" w:author="Nishan Shrestha" w:date="2023-12-14T08:56:00Z"/>
          <w:rFonts w:asciiTheme="minorHAnsi" w:eastAsiaTheme="minorEastAsia" w:hAnsiTheme="minorHAnsi" w:cstheme="minorBidi"/>
          <w:noProof/>
          <w:sz w:val="22"/>
          <w:szCs w:val="22"/>
        </w:rPr>
        <w:pPrChange w:id="716" w:author="Nishan Shrestha" w:date="2023-12-14T11:36:00Z">
          <w:pPr>
            <w:pStyle w:val="TOC1"/>
          </w:pPr>
        </w:pPrChange>
      </w:pPr>
      <w:del w:id="717" w:author="Nishan Shrestha" w:date="2023-12-14T08:56:00Z">
        <w:r w:rsidRPr="00200632" w:rsidDel="00200632">
          <w:rPr>
            <w:rStyle w:val="Hyperlink"/>
            <w:noProof/>
          </w:rPr>
          <w:delText>3.2.1</w:delText>
        </w:r>
        <w:r w:rsidDel="00200632">
          <w:rPr>
            <w:noProof/>
            <w:webHidden/>
          </w:rPr>
          <w:tab/>
          <w:delText>7</w:delText>
        </w:r>
        <w:bookmarkStart w:id="718" w:name="_Toc153445874"/>
        <w:bookmarkEnd w:id="718"/>
      </w:del>
    </w:p>
    <w:p w14:paraId="430AD954" w14:textId="4374C31A" w:rsidR="00200632" w:rsidDel="00200632" w:rsidRDefault="00200632">
      <w:pPr>
        <w:pStyle w:val="Heading1"/>
        <w:numPr>
          <w:ilvl w:val="0"/>
          <w:numId w:val="0"/>
        </w:numPr>
        <w:rPr>
          <w:del w:id="719" w:author="Nishan Shrestha" w:date="2023-12-14T08:56:00Z"/>
          <w:rFonts w:asciiTheme="minorHAnsi" w:eastAsiaTheme="minorEastAsia" w:hAnsiTheme="minorHAnsi" w:cstheme="minorBidi"/>
          <w:noProof/>
          <w:sz w:val="22"/>
          <w:szCs w:val="22"/>
        </w:rPr>
        <w:pPrChange w:id="720" w:author="Nishan Shrestha" w:date="2023-12-14T11:36:00Z">
          <w:pPr>
            <w:pStyle w:val="TOC1"/>
          </w:pPr>
        </w:pPrChange>
      </w:pPr>
      <w:del w:id="721" w:author="Nishan Shrestha" w:date="2023-12-14T08:56:00Z">
        <w:r w:rsidRPr="00200632" w:rsidDel="00200632">
          <w:rPr>
            <w:rStyle w:val="Hyperlink"/>
            <w:noProof/>
          </w:rPr>
          <w:delText>3.2.2</w:delText>
        </w:r>
        <w:r w:rsidDel="00200632">
          <w:rPr>
            <w:rFonts w:asciiTheme="minorHAnsi" w:eastAsiaTheme="minorEastAsia" w:hAnsiTheme="minorHAnsi" w:cstheme="minorBidi"/>
            <w:noProof/>
            <w:sz w:val="22"/>
            <w:szCs w:val="22"/>
          </w:rPr>
          <w:tab/>
        </w:r>
        <w:r w:rsidRPr="00200632" w:rsidDel="00200632">
          <w:rPr>
            <w:rStyle w:val="Hyperlink"/>
            <w:noProof/>
          </w:rPr>
          <w:delText>External interface requirements</w:delText>
        </w:r>
        <w:r w:rsidDel="00200632">
          <w:rPr>
            <w:noProof/>
            <w:webHidden/>
          </w:rPr>
          <w:tab/>
          <w:delText>7</w:delText>
        </w:r>
        <w:bookmarkStart w:id="722" w:name="_Toc153445875"/>
        <w:bookmarkEnd w:id="722"/>
      </w:del>
    </w:p>
    <w:p w14:paraId="12403D0A" w14:textId="5F248526" w:rsidR="00200632" w:rsidDel="00200632" w:rsidRDefault="00200632">
      <w:pPr>
        <w:pStyle w:val="Heading1"/>
        <w:numPr>
          <w:ilvl w:val="0"/>
          <w:numId w:val="0"/>
        </w:numPr>
        <w:rPr>
          <w:del w:id="723" w:author="Nishan Shrestha" w:date="2023-12-14T08:56:00Z"/>
          <w:rFonts w:asciiTheme="minorHAnsi" w:eastAsiaTheme="minorEastAsia" w:hAnsiTheme="minorHAnsi" w:cstheme="minorBidi"/>
          <w:noProof/>
          <w:sz w:val="22"/>
          <w:szCs w:val="22"/>
        </w:rPr>
        <w:pPrChange w:id="724" w:author="Nishan Shrestha" w:date="2023-12-14T11:36:00Z">
          <w:pPr>
            <w:pStyle w:val="TOC1"/>
          </w:pPr>
        </w:pPrChange>
      </w:pPr>
      <w:del w:id="725" w:author="Nishan Shrestha" w:date="2023-12-14T08:56:00Z">
        <w:r w:rsidRPr="00200632" w:rsidDel="00200632">
          <w:rPr>
            <w:rStyle w:val="Hyperlink"/>
            <w:noProof/>
          </w:rPr>
          <w:delText>3.2.3</w:delText>
        </w:r>
        <w:r w:rsidDel="00200632">
          <w:rPr>
            <w:rFonts w:asciiTheme="minorHAnsi" w:eastAsiaTheme="minorEastAsia" w:hAnsiTheme="minorHAnsi" w:cstheme="minorBidi"/>
            <w:noProof/>
            <w:sz w:val="22"/>
            <w:szCs w:val="22"/>
          </w:rPr>
          <w:tab/>
        </w:r>
        <w:r w:rsidRPr="00200632" w:rsidDel="00200632">
          <w:rPr>
            <w:rStyle w:val="Hyperlink"/>
            <w:noProof/>
          </w:rPr>
          <w:delText>User Interface requirements</w:delText>
        </w:r>
        <w:r w:rsidDel="00200632">
          <w:rPr>
            <w:noProof/>
            <w:webHidden/>
          </w:rPr>
          <w:tab/>
          <w:delText>7</w:delText>
        </w:r>
        <w:bookmarkStart w:id="726" w:name="_Toc153445876"/>
        <w:bookmarkEnd w:id="726"/>
      </w:del>
    </w:p>
    <w:p w14:paraId="45727416" w14:textId="7B182DBF" w:rsidR="00200632" w:rsidDel="00200632" w:rsidRDefault="00200632">
      <w:pPr>
        <w:pStyle w:val="Heading1"/>
        <w:numPr>
          <w:ilvl w:val="0"/>
          <w:numId w:val="0"/>
        </w:numPr>
        <w:rPr>
          <w:del w:id="727" w:author="Nishan Shrestha" w:date="2023-12-14T08:56:00Z"/>
          <w:rFonts w:asciiTheme="minorHAnsi" w:eastAsiaTheme="minorEastAsia" w:hAnsiTheme="minorHAnsi" w:cstheme="minorBidi"/>
          <w:noProof/>
          <w:sz w:val="22"/>
          <w:szCs w:val="22"/>
        </w:rPr>
        <w:pPrChange w:id="728" w:author="Nishan Shrestha" w:date="2023-12-14T11:36:00Z">
          <w:pPr>
            <w:pStyle w:val="TOC1"/>
          </w:pPr>
        </w:pPrChange>
      </w:pPr>
      <w:del w:id="729" w:author="Nishan Shrestha" w:date="2023-12-14T08:56:00Z">
        <w:r w:rsidRPr="00200632" w:rsidDel="00200632">
          <w:rPr>
            <w:rStyle w:val="Hyperlink"/>
            <w:noProof/>
          </w:rPr>
          <w:delText>3.2.4</w:delText>
        </w:r>
        <w:r w:rsidDel="00200632">
          <w:rPr>
            <w:rFonts w:asciiTheme="minorHAnsi" w:eastAsiaTheme="minorEastAsia" w:hAnsiTheme="minorHAnsi" w:cstheme="minorBidi"/>
            <w:noProof/>
            <w:sz w:val="22"/>
            <w:szCs w:val="22"/>
          </w:rPr>
          <w:tab/>
        </w:r>
        <w:r w:rsidRPr="00200632" w:rsidDel="00200632">
          <w:rPr>
            <w:rStyle w:val="Hyperlink"/>
            <w:noProof/>
          </w:rPr>
          <w:delText>Software Interface requirements</w:delText>
        </w:r>
        <w:r w:rsidDel="00200632">
          <w:rPr>
            <w:noProof/>
            <w:webHidden/>
          </w:rPr>
          <w:tab/>
          <w:delText>8</w:delText>
        </w:r>
        <w:bookmarkStart w:id="730" w:name="_Toc153445877"/>
        <w:bookmarkEnd w:id="730"/>
      </w:del>
    </w:p>
    <w:p w14:paraId="52DC4675" w14:textId="5F749584" w:rsidR="00200632" w:rsidDel="00200632" w:rsidRDefault="00200632">
      <w:pPr>
        <w:pStyle w:val="Heading1"/>
        <w:numPr>
          <w:ilvl w:val="0"/>
          <w:numId w:val="0"/>
        </w:numPr>
        <w:rPr>
          <w:del w:id="731" w:author="Nishan Shrestha" w:date="2023-12-14T08:56:00Z"/>
          <w:rFonts w:asciiTheme="minorHAnsi" w:eastAsiaTheme="minorEastAsia" w:hAnsiTheme="minorHAnsi" w:cstheme="minorBidi"/>
          <w:noProof/>
          <w:sz w:val="22"/>
          <w:szCs w:val="22"/>
        </w:rPr>
        <w:pPrChange w:id="732" w:author="Nishan Shrestha" w:date="2023-12-14T11:36:00Z">
          <w:pPr>
            <w:pStyle w:val="TOC1"/>
          </w:pPr>
        </w:pPrChange>
      </w:pPr>
      <w:del w:id="733" w:author="Nishan Shrestha" w:date="2023-12-14T08:56:00Z">
        <w:r w:rsidRPr="00200632" w:rsidDel="00200632">
          <w:rPr>
            <w:rStyle w:val="Hyperlink"/>
            <w:noProof/>
          </w:rPr>
          <w:delText>3.2.5</w:delText>
        </w:r>
        <w:r w:rsidDel="00200632">
          <w:rPr>
            <w:rFonts w:asciiTheme="minorHAnsi" w:eastAsiaTheme="minorEastAsia" w:hAnsiTheme="minorHAnsi" w:cstheme="minorBidi"/>
            <w:noProof/>
            <w:sz w:val="22"/>
            <w:szCs w:val="22"/>
          </w:rPr>
          <w:tab/>
        </w:r>
        <w:r w:rsidRPr="00200632" w:rsidDel="00200632">
          <w:rPr>
            <w:rStyle w:val="Hyperlink"/>
            <w:noProof/>
          </w:rPr>
          <w:delText>Internal Interface requirements</w:delText>
        </w:r>
        <w:r w:rsidDel="00200632">
          <w:rPr>
            <w:noProof/>
            <w:webHidden/>
          </w:rPr>
          <w:tab/>
          <w:delText>8</w:delText>
        </w:r>
        <w:bookmarkStart w:id="734" w:name="_Toc153445878"/>
        <w:bookmarkEnd w:id="734"/>
      </w:del>
    </w:p>
    <w:p w14:paraId="6787E7DE" w14:textId="43ACC862" w:rsidR="00200632" w:rsidDel="00200632" w:rsidRDefault="00200632">
      <w:pPr>
        <w:pStyle w:val="Heading1"/>
        <w:numPr>
          <w:ilvl w:val="0"/>
          <w:numId w:val="0"/>
        </w:numPr>
        <w:rPr>
          <w:del w:id="735" w:author="Nishan Shrestha" w:date="2023-12-14T08:56:00Z"/>
          <w:rFonts w:asciiTheme="minorHAnsi" w:eastAsiaTheme="minorEastAsia" w:hAnsiTheme="minorHAnsi" w:cstheme="minorBidi"/>
          <w:noProof/>
          <w:sz w:val="22"/>
          <w:szCs w:val="22"/>
        </w:rPr>
        <w:pPrChange w:id="736" w:author="Nishan Shrestha" w:date="2023-12-14T11:36:00Z">
          <w:pPr>
            <w:pStyle w:val="TOC1"/>
          </w:pPr>
        </w:pPrChange>
      </w:pPr>
      <w:del w:id="737" w:author="Nishan Shrestha" w:date="2023-12-14T08:56:00Z">
        <w:r w:rsidRPr="00200632" w:rsidDel="00200632">
          <w:rPr>
            <w:rStyle w:val="Hyperlink"/>
            <w:noProof/>
          </w:rPr>
          <w:delText>3.2.6</w:delText>
        </w:r>
        <w:r w:rsidDel="00200632">
          <w:rPr>
            <w:rFonts w:asciiTheme="minorHAnsi" w:eastAsiaTheme="minorEastAsia" w:hAnsiTheme="minorHAnsi" w:cstheme="minorBidi"/>
            <w:noProof/>
            <w:sz w:val="22"/>
            <w:szCs w:val="22"/>
          </w:rPr>
          <w:tab/>
        </w:r>
        <w:r w:rsidRPr="00200632" w:rsidDel="00200632">
          <w:rPr>
            <w:rStyle w:val="Hyperlink"/>
            <w:noProof/>
          </w:rPr>
          <w:delText>Function Requirements</w:delText>
        </w:r>
        <w:r w:rsidDel="00200632">
          <w:rPr>
            <w:noProof/>
            <w:webHidden/>
          </w:rPr>
          <w:tab/>
          <w:delText>8</w:delText>
        </w:r>
        <w:bookmarkStart w:id="738" w:name="_Toc153445879"/>
        <w:bookmarkEnd w:id="738"/>
      </w:del>
    </w:p>
    <w:p w14:paraId="63D72908" w14:textId="17EFF260" w:rsidR="00200632" w:rsidDel="00200632" w:rsidRDefault="00200632">
      <w:pPr>
        <w:pStyle w:val="Heading1"/>
        <w:numPr>
          <w:ilvl w:val="0"/>
          <w:numId w:val="0"/>
        </w:numPr>
        <w:rPr>
          <w:del w:id="739" w:author="Nishan Shrestha" w:date="2023-12-14T08:56:00Z"/>
          <w:rFonts w:asciiTheme="minorHAnsi" w:eastAsiaTheme="minorEastAsia" w:hAnsiTheme="minorHAnsi" w:cstheme="minorBidi"/>
          <w:noProof/>
          <w:sz w:val="22"/>
          <w:szCs w:val="22"/>
        </w:rPr>
        <w:pPrChange w:id="740" w:author="Nishan Shrestha" w:date="2023-12-14T11:36:00Z">
          <w:pPr>
            <w:pStyle w:val="TOC1"/>
          </w:pPr>
        </w:pPrChange>
      </w:pPr>
      <w:del w:id="741" w:author="Nishan Shrestha" w:date="2023-12-14T08:56:00Z">
        <w:r w:rsidRPr="00200632" w:rsidDel="00200632">
          <w:rPr>
            <w:rStyle w:val="Hyperlink"/>
            <w:noProof/>
          </w:rPr>
          <w:delText>3.3</w:delText>
        </w:r>
        <w:r w:rsidDel="00200632">
          <w:rPr>
            <w:rFonts w:asciiTheme="minorHAnsi" w:eastAsiaTheme="minorEastAsia" w:hAnsiTheme="minorHAnsi" w:cstheme="minorBidi"/>
            <w:noProof/>
            <w:sz w:val="22"/>
            <w:szCs w:val="22"/>
          </w:rPr>
          <w:tab/>
        </w:r>
        <w:r w:rsidRPr="00200632" w:rsidDel="00200632">
          <w:rPr>
            <w:rStyle w:val="Hyperlink"/>
            <w:noProof/>
          </w:rPr>
          <w:delText>REDUNDANCY</w:delText>
        </w:r>
        <w:r w:rsidDel="00200632">
          <w:rPr>
            <w:noProof/>
            <w:webHidden/>
          </w:rPr>
          <w:tab/>
          <w:delText>8</w:delText>
        </w:r>
        <w:bookmarkStart w:id="742" w:name="_Toc153445880"/>
        <w:bookmarkEnd w:id="742"/>
      </w:del>
    </w:p>
    <w:p w14:paraId="504DFBA3" w14:textId="4DA5C99A" w:rsidR="00200632" w:rsidDel="00200632" w:rsidRDefault="00200632">
      <w:pPr>
        <w:pStyle w:val="Heading1"/>
        <w:numPr>
          <w:ilvl w:val="0"/>
          <w:numId w:val="0"/>
        </w:numPr>
        <w:rPr>
          <w:del w:id="743" w:author="Nishan Shrestha" w:date="2023-12-14T08:56:00Z"/>
          <w:rFonts w:asciiTheme="minorHAnsi" w:eastAsiaTheme="minorEastAsia" w:hAnsiTheme="minorHAnsi" w:cstheme="minorBidi"/>
          <w:noProof/>
          <w:sz w:val="22"/>
          <w:szCs w:val="22"/>
        </w:rPr>
        <w:pPrChange w:id="744" w:author="Nishan Shrestha" w:date="2023-12-14T11:36:00Z">
          <w:pPr>
            <w:pStyle w:val="TOC1"/>
          </w:pPr>
        </w:pPrChange>
      </w:pPr>
      <w:del w:id="745" w:author="Nishan Shrestha" w:date="2023-12-14T08:56:00Z">
        <w:r w:rsidRPr="00200632" w:rsidDel="00200632">
          <w:rPr>
            <w:rStyle w:val="Hyperlink"/>
            <w:rFonts w:eastAsia="SimSun"/>
            <w:noProof/>
            <w:lang w:eastAsia="zh-CN"/>
          </w:rPr>
          <w:delText>3.3.1 The redundant FPC08 processors shall both operate parallely. The main distinction shall be the primary controller shall transmit and receive the FCL communications and the secondary controller shall listen to the FCL communications.</w:delText>
        </w:r>
        <w:r w:rsidDel="00200632">
          <w:rPr>
            <w:noProof/>
            <w:webHidden/>
          </w:rPr>
          <w:tab/>
          <w:delText>8</w:delText>
        </w:r>
        <w:bookmarkStart w:id="746" w:name="_Toc153445881"/>
        <w:bookmarkEnd w:id="746"/>
      </w:del>
    </w:p>
    <w:p w14:paraId="5ABB6CFC" w14:textId="5C40D249" w:rsidR="00200632" w:rsidDel="00200632" w:rsidRDefault="00200632">
      <w:pPr>
        <w:pStyle w:val="Heading1"/>
        <w:numPr>
          <w:ilvl w:val="0"/>
          <w:numId w:val="0"/>
        </w:numPr>
        <w:rPr>
          <w:del w:id="747" w:author="Nishan Shrestha" w:date="2023-12-14T08:56:00Z"/>
          <w:rFonts w:asciiTheme="minorHAnsi" w:eastAsiaTheme="minorEastAsia" w:hAnsiTheme="minorHAnsi" w:cstheme="minorBidi"/>
          <w:noProof/>
          <w:sz w:val="22"/>
          <w:szCs w:val="22"/>
        </w:rPr>
        <w:pPrChange w:id="748" w:author="Nishan Shrestha" w:date="2023-12-14T11:36:00Z">
          <w:pPr>
            <w:pStyle w:val="TOC1"/>
          </w:pPr>
        </w:pPrChange>
      </w:pPr>
      <w:del w:id="749" w:author="Nishan Shrestha" w:date="2023-12-14T08:56:00Z">
        <w:r w:rsidRPr="00200632" w:rsidDel="00200632">
          <w:rPr>
            <w:rStyle w:val="Hyperlink"/>
            <w:noProof/>
          </w:rPr>
          <w:delText>4.</w:delText>
        </w:r>
        <w:r w:rsidDel="00200632">
          <w:rPr>
            <w:rFonts w:asciiTheme="minorHAnsi" w:eastAsiaTheme="minorEastAsia" w:hAnsiTheme="minorHAnsi" w:cstheme="minorBidi"/>
            <w:noProof/>
            <w:sz w:val="22"/>
            <w:szCs w:val="22"/>
          </w:rPr>
          <w:tab/>
        </w:r>
        <w:r w:rsidRPr="00200632" w:rsidDel="00200632">
          <w:rPr>
            <w:rStyle w:val="Hyperlink"/>
            <w:noProof/>
          </w:rPr>
          <w:delText>Performance Requirements</w:delText>
        </w:r>
        <w:r w:rsidDel="00200632">
          <w:rPr>
            <w:noProof/>
            <w:webHidden/>
          </w:rPr>
          <w:tab/>
          <w:delText>9</w:delText>
        </w:r>
        <w:bookmarkStart w:id="750" w:name="_Toc153445882"/>
        <w:bookmarkEnd w:id="750"/>
      </w:del>
    </w:p>
    <w:p w14:paraId="327152FD" w14:textId="0C95D62D" w:rsidR="001D7A42" w:rsidDel="00200632" w:rsidRDefault="00EA6852">
      <w:pPr>
        <w:pStyle w:val="Heading1"/>
        <w:numPr>
          <w:ilvl w:val="0"/>
          <w:numId w:val="0"/>
        </w:numPr>
        <w:rPr>
          <w:del w:id="751" w:author="Nishan Shrestha" w:date="2023-12-14T09:00:00Z"/>
        </w:rPr>
        <w:pPrChange w:id="752" w:author="Nishan Shrestha" w:date="2023-12-14T11:36:00Z">
          <w:pPr/>
        </w:pPrChange>
      </w:pPr>
      <w:del w:id="753" w:author="Nishan Shrestha" w:date="2023-12-14T08:58:00Z">
        <w:r w:rsidDel="00200632">
          <w:fldChar w:fldCharType="end"/>
        </w:r>
      </w:del>
      <w:bookmarkStart w:id="754" w:name="_Toc153445883"/>
      <w:bookmarkEnd w:id="754"/>
    </w:p>
    <w:p w14:paraId="40898402" w14:textId="0C10FEEC" w:rsidR="00EA6852" w:rsidDel="00200632" w:rsidRDefault="00EA6852">
      <w:pPr>
        <w:pStyle w:val="Heading1"/>
        <w:numPr>
          <w:ilvl w:val="0"/>
          <w:numId w:val="0"/>
        </w:numPr>
        <w:rPr>
          <w:del w:id="755" w:author="Nishan Shrestha" w:date="2023-12-14T09:00:00Z"/>
        </w:rPr>
        <w:pPrChange w:id="756" w:author="Nishan Shrestha" w:date="2023-12-14T11:36:00Z">
          <w:pPr/>
        </w:pPrChange>
      </w:pPr>
      <w:bookmarkStart w:id="757" w:name="_Toc153445884"/>
      <w:bookmarkEnd w:id="757"/>
    </w:p>
    <w:p w14:paraId="769A213B" w14:textId="77777777" w:rsidR="001D7A42" w:rsidDel="0017358C" w:rsidRDefault="001D7A42">
      <w:pPr>
        <w:pStyle w:val="Heading1"/>
        <w:numPr>
          <w:ilvl w:val="0"/>
          <w:numId w:val="0"/>
        </w:numPr>
        <w:rPr>
          <w:del w:id="758" w:author="Nishan Shrestha" w:date="2023-06-28T16:03:00Z"/>
        </w:rPr>
        <w:pPrChange w:id="759" w:author="Nishan Shrestha" w:date="2023-12-14T11:36:00Z">
          <w:pPr/>
        </w:pPrChange>
      </w:pPr>
      <w:bookmarkStart w:id="760" w:name="_Toc138860700"/>
      <w:bookmarkStart w:id="761" w:name="_Toc153436515"/>
      <w:bookmarkStart w:id="762" w:name="_Toc153436554"/>
      <w:bookmarkStart w:id="763" w:name="_Toc153436588"/>
      <w:bookmarkStart w:id="764" w:name="_Toc153436623"/>
      <w:bookmarkStart w:id="765" w:name="_Toc153436711"/>
      <w:bookmarkStart w:id="766" w:name="_Toc153445885"/>
      <w:bookmarkEnd w:id="760"/>
      <w:bookmarkEnd w:id="761"/>
      <w:bookmarkEnd w:id="762"/>
      <w:bookmarkEnd w:id="763"/>
      <w:bookmarkEnd w:id="764"/>
      <w:bookmarkEnd w:id="765"/>
      <w:bookmarkEnd w:id="766"/>
    </w:p>
    <w:p w14:paraId="1C9E67F8" w14:textId="77777777" w:rsidR="001B756D" w:rsidRDefault="001B756D">
      <w:pPr>
        <w:rPr>
          <w:ins w:id="767" w:author="Nishan Shrestha" w:date="2023-12-14T11:35:00Z"/>
        </w:rPr>
        <w:pPrChange w:id="768" w:author="Nishan Shrestha" w:date="2023-12-14T11:36:00Z">
          <w:pPr>
            <w:pStyle w:val="Heading1"/>
            <w:numPr>
              <w:numId w:val="0"/>
            </w:numPr>
            <w:tabs>
              <w:tab w:val="clear" w:pos="1080"/>
            </w:tabs>
            <w:ind w:left="0" w:firstLine="0"/>
          </w:pPr>
        </w:pPrChange>
      </w:pPr>
    </w:p>
    <w:p w14:paraId="11F9D2D7" w14:textId="51565ACE" w:rsidR="001D7A42" w:rsidRDefault="001D7A42" w:rsidP="00ED32C4">
      <w:pPr>
        <w:pStyle w:val="Heading1"/>
      </w:pPr>
      <w:r w:rsidRPr="001B756D">
        <w:br w:type="page"/>
      </w:r>
      <w:bookmarkStart w:id="769" w:name="_Toc153436712"/>
      <w:bookmarkStart w:id="770" w:name="_Toc165295776"/>
      <w:r>
        <w:lastRenderedPageBreak/>
        <w:t>Introduction</w:t>
      </w:r>
      <w:bookmarkEnd w:id="769"/>
      <w:bookmarkEnd w:id="770"/>
    </w:p>
    <w:p w14:paraId="381A4611" w14:textId="71124F45" w:rsidR="00736302" w:rsidRDefault="00736302">
      <w:pPr>
        <w:pStyle w:val="Heading2"/>
      </w:pPr>
      <w:bookmarkStart w:id="771" w:name="_Toc153436713"/>
      <w:bookmarkStart w:id="772" w:name="_Toc165295777"/>
      <w:r>
        <w:t>Purpose</w:t>
      </w:r>
      <w:r w:rsidR="001D7A42">
        <w:t xml:space="preserve"> of the D</w:t>
      </w:r>
      <w:r>
        <w:t>ocument</w:t>
      </w:r>
      <w:bookmarkEnd w:id="771"/>
      <w:bookmarkEnd w:id="772"/>
    </w:p>
    <w:p w14:paraId="62FECA59" w14:textId="77777777" w:rsidR="001D7A42" w:rsidRDefault="001D7A42" w:rsidP="001D7A42">
      <w:r>
        <w:t>The purpose of this document is to identify all software r</w:t>
      </w:r>
      <w:r w:rsidR="0062294C">
        <w:t>equirements for the HFC-</w:t>
      </w:r>
      <w:r w:rsidR="00E9695F">
        <w:t>FPC08</w:t>
      </w:r>
      <w:r w:rsidR="0062294C">
        <w:t xml:space="preserve"> controller b</w:t>
      </w:r>
      <w:r w:rsidR="00E9695F">
        <w:t xml:space="preserve">oard implementation of </w:t>
      </w:r>
      <w:r w:rsidR="005539D5">
        <w:t xml:space="preserve">C-Link to </w:t>
      </w:r>
      <w:r w:rsidR="00F4062B">
        <w:t>FCL</w:t>
      </w:r>
      <w:r w:rsidR="005539D5">
        <w:t xml:space="preserve"> </w:t>
      </w:r>
      <w:r w:rsidR="00182DD7">
        <w:t>link and FCL</w:t>
      </w:r>
      <w:r w:rsidR="0031022B">
        <w:t xml:space="preserve"> link</w:t>
      </w:r>
      <w:r w:rsidR="00182DD7">
        <w:t xml:space="preserve"> to C-Link </w:t>
      </w:r>
      <w:r w:rsidR="005539D5">
        <w:t>gateway</w:t>
      </w:r>
      <w:r w:rsidR="00E9695F">
        <w:t xml:space="preserve">. </w:t>
      </w:r>
      <w:r w:rsidR="005539D5">
        <w:t xml:space="preserve"> The gateway </w:t>
      </w:r>
      <w:r w:rsidR="00EE1C8D">
        <w:t xml:space="preserve">for PAS </w:t>
      </w:r>
      <w:r w:rsidR="005539D5">
        <w:t xml:space="preserve">should provide </w:t>
      </w:r>
      <w:r w:rsidR="00F4062B">
        <w:t xml:space="preserve">FCL </w:t>
      </w:r>
      <w:r w:rsidR="00EE1C8D">
        <w:t xml:space="preserve">link </w:t>
      </w:r>
      <w:r w:rsidR="005539D5">
        <w:t>connectivity.</w:t>
      </w:r>
    </w:p>
    <w:p w14:paraId="63A59FCE" w14:textId="77777777" w:rsidR="00736302" w:rsidRDefault="001D7A42">
      <w:pPr>
        <w:pStyle w:val="Heading2"/>
      </w:pPr>
      <w:bookmarkStart w:id="773" w:name="_Toc153436714"/>
      <w:bookmarkStart w:id="774" w:name="_Toc165295778"/>
      <w:r>
        <w:t>Scope of the Software</w:t>
      </w:r>
      <w:bookmarkEnd w:id="773"/>
      <w:bookmarkEnd w:id="774"/>
    </w:p>
    <w:p w14:paraId="63F09C1E" w14:textId="77777777" w:rsidR="005A3F0A" w:rsidRDefault="005A3F0A" w:rsidP="005A3F0A">
      <w:r>
        <w:t>The scope of this document is to specify the software requirements for the HFC-FPC08 C-Link</w:t>
      </w:r>
      <w:r w:rsidR="00FE37A8">
        <w:t>/FCL link</w:t>
      </w:r>
      <w:r>
        <w:t xml:space="preserve"> Gateway card for PAS project.</w:t>
      </w:r>
    </w:p>
    <w:p w14:paraId="20A21586" w14:textId="77777777" w:rsidR="009F3E9C" w:rsidRDefault="009F3E9C" w:rsidP="005A3F0A"/>
    <w:p w14:paraId="05207B5E" w14:textId="68F74649" w:rsidR="001D7A42" w:rsidRDefault="005539D5" w:rsidP="005A3F0A">
      <w:r>
        <w:t>The gateway software</w:t>
      </w:r>
      <w:r w:rsidR="001D7A42">
        <w:t xml:space="preserve"> </w:t>
      </w:r>
      <w:r w:rsidR="005A3F0A">
        <w:t xml:space="preserve">mainly </w:t>
      </w:r>
      <w:r w:rsidR="001D7A42">
        <w:t xml:space="preserve">contains </w:t>
      </w:r>
      <w:r w:rsidR="005A3F0A">
        <w:t>two</w:t>
      </w:r>
      <w:r w:rsidR="001D7A42">
        <w:t xml:space="preserve"> categories of</w:t>
      </w:r>
      <w:r>
        <w:t xml:space="preserve"> functionality</w:t>
      </w:r>
      <w:r w:rsidR="005A3F0A">
        <w:t xml:space="preserve">. One is </w:t>
      </w:r>
      <w:r w:rsidR="00E9695F">
        <w:t xml:space="preserve">C-Link </w:t>
      </w:r>
      <w:del w:id="775" w:author="Nishan Shrestha" w:date="2023-06-28T16:04:00Z">
        <w:r w:rsidR="005A3F0A" w:rsidDel="00174B02">
          <w:delText>module</w:delText>
        </w:r>
      </w:del>
      <w:ins w:id="776" w:author="Nishan Shrestha" w:date="2023-06-28T16:04:00Z">
        <w:r w:rsidR="00174B02">
          <w:t>module,</w:t>
        </w:r>
      </w:ins>
      <w:r w:rsidR="005A3F0A">
        <w:t xml:space="preserve"> and another is FCL</w:t>
      </w:r>
      <w:r w:rsidR="00F808F1">
        <w:t xml:space="preserve"> link</w:t>
      </w:r>
      <w:r w:rsidR="005A3F0A">
        <w:t xml:space="preserve"> module. </w:t>
      </w:r>
      <w:r w:rsidR="001D7A42">
        <w:t xml:space="preserve"> </w:t>
      </w:r>
      <w:r w:rsidR="005A3F0A">
        <w:t xml:space="preserve">C-Link module includes </w:t>
      </w:r>
      <w:r w:rsidR="00F808F1">
        <w:t xml:space="preserve">C-Link protocol submodule, incoming remote </w:t>
      </w:r>
      <w:r w:rsidR="005A3F0A">
        <w:t>DDB dat</w:t>
      </w:r>
      <w:r w:rsidR="009736C1">
        <w:t>a</w:t>
      </w:r>
      <w:r w:rsidR="005A3F0A">
        <w:t xml:space="preserve"> monitoring</w:t>
      </w:r>
      <w:r w:rsidR="00F808F1">
        <w:t>/</w:t>
      </w:r>
      <w:r w:rsidR="005A3F0A" w:rsidRPr="00F4062B">
        <w:t>processing</w:t>
      </w:r>
      <w:r w:rsidR="00F808F1">
        <w:t>/recording</w:t>
      </w:r>
      <w:r w:rsidR="005A3F0A">
        <w:t xml:space="preserve">, and </w:t>
      </w:r>
      <w:r w:rsidR="00F808F1">
        <w:t>out</w:t>
      </w:r>
      <w:r w:rsidR="00FB5E1F">
        <w:t>going</w:t>
      </w:r>
      <w:r w:rsidR="00F808F1">
        <w:t xml:space="preserve"> </w:t>
      </w:r>
      <w:r w:rsidR="005A3F0A">
        <w:t>DDB data broadcast</w:t>
      </w:r>
      <w:r w:rsidR="009736C1">
        <w:t>ing</w:t>
      </w:r>
      <w:r w:rsidR="005A3F0A">
        <w:t xml:space="preserve">. FCL </w:t>
      </w:r>
      <w:r w:rsidR="00F808F1">
        <w:t xml:space="preserve">link </w:t>
      </w:r>
      <w:r w:rsidR="005A3F0A">
        <w:t xml:space="preserve">module includes FCL </w:t>
      </w:r>
      <w:r w:rsidR="00FB5E1F">
        <w:t xml:space="preserve">link </w:t>
      </w:r>
      <w:r w:rsidR="005A3F0A">
        <w:t xml:space="preserve">messages </w:t>
      </w:r>
      <w:r w:rsidR="00F808F1">
        <w:t>broadcast to FPCIO</w:t>
      </w:r>
      <w:r w:rsidR="00FB5E1F">
        <w:t>s</w:t>
      </w:r>
      <w:r w:rsidR="005A3F0A">
        <w:t xml:space="preserve"> </w:t>
      </w:r>
      <w:r w:rsidR="009736C1">
        <w:t xml:space="preserve">from incoming </w:t>
      </w:r>
      <w:r w:rsidR="00F808F1">
        <w:t xml:space="preserve">remote </w:t>
      </w:r>
      <w:r w:rsidR="009736C1">
        <w:t xml:space="preserve">DDB data </w:t>
      </w:r>
      <w:r w:rsidR="005A3F0A">
        <w:t xml:space="preserve">and </w:t>
      </w:r>
      <w:r w:rsidR="00F4062B">
        <w:t xml:space="preserve">FCL </w:t>
      </w:r>
      <w:r w:rsidR="00F808F1">
        <w:t xml:space="preserve">link </w:t>
      </w:r>
      <w:r w:rsidR="00F4062B">
        <w:t xml:space="preserve">messages </w:t>
      </w:r>
      <w:r w:rsidR="005A3F0A">
        <w:t>response</w:t>
      </w:r>
      <w:r w:rsidR="00F808F1">
        <w:t>/</w:t>
      </w:r>
      <w:r w:rsidR="009736C1">
        <w:t>processing</w:t>
      </w:r>
      <w:r>
        <w:t>.</w:t>
      </w:r>
    </w:p>
    <w:p w14:paraId="4A2975C7" w14:textId="77777777" w:rsidR="00736302" w:rsidRDefault="001D7A42">
      <w:pPr>
        <w:pStyle w:val="Heading2"/>
      </w:pPr>
      <w:bookmarkStart w:id="777" w:name="_Toc153436715"/>
      <w:bookmarkStart w:id="778" w:name="_Toc165295779"/>
      <w:r>
        <w:t>Scope of the Hardware</w:t>
      </w:r>
      <w:bookmarkEnd w:id="777"/>
      <w:bookmarkEnd w:id="778"/>
    </w:p>
    <w:p w14:paraId="339828B6" w14:textId="77777777" w:rsidR="00577779" w:rsidRDefault="001D7A42" w:rsidP="001D7A42">
      <w:r>
        <w:t>The HFC-</w:t>
      </w:r>
      <w:r w:rsidR="00E9695F">
        <w:t>FPC08</w:t>
      </w:r>
      <w:r>
        <w:t xml:space="preserve"> assembly is a single-board computer that provides the capability for</w:t>
      </w:r>
      <w:r w:rsidR="00672DEE">
        <w:t xml:space="preserve"> 4</w:t>
      </w:r>
      <w:r w:rsidR="00E9695F">
        <w:t xml:space="preserve"> Ethernet CAT5 connections</w:t>
      </w:r>
      <w:r w:rsidR="00F4062B">
        <w:t xml:space="preserve"> and FCL link connectivity</w:t>
      </w:r>
      <w:r w:rsidR="00FB5E1F">
        <w:t xml:space="preserve"> through FPGA</w:t>
      </w:r>
      <w:r>
        <w:t>.</w:t>
      </w:r>
    </w:p>
    <w:p w14:paraId="6F5EAAA7" w14:textId="77777777" w:rsidR="001D7A42" w:rsidRDefault="001D7A42">
      <w:pPr>
        <w:pStyle w:val="Heading2"/>
      </w:pPr>
      <w:bookmarkStart w:id="779" w:name="_Toc153436716"/>
      <w:bookmarkStart w:id="780" w:name="_Toc165295780"/>
      <w:r>
        <w:t>Definitions</w:t>
      </w:r>
      <w:r w:rsidR="00BB769E">
        <w:t>,</w:t>
      </w:r>
      <w:r>
        <w:t xml:space="preserve"> Acronyms, and Abbreviations</w:t>
      </w:r>
      <w:bookmarkEnd w:id="779"/>
      <w:bookmarkEnd w:id="780"/>
    </w:p>
    <w:p w14:paraId="1DC5AF06" w14:textId="3BA7B63E" w:rsidR="001D7A42" w:rsidRDefault="001D7A42" w:rsidP="001D7A42">
      <w:r>
        <w:t>CPU</w:t>
      </w:r>
      <w:ins w:id="781" w:author="Nishan Shrestha" w:date="2023-06-27T17:21:00Z">
        <w:r w:rsidR="00150359">
          <w:tab/>
        </w:r>
        <w:r w:rsidR="00150359">
          <w:tab/>
        </w:r>
      </w:ins>
      <w:del w:id="782" w:author="Nishan Shrestha" w:date="2023-06-27T17:21:00Z">
        <w:r w:rsidDel="00150359">
          <w:tab/>
        </w:r>
      </w:del>
      <w:r>
        <w:t>Central Processing Unit</w:t>
      </w:r>
    </w:p>
    <w:p w14:paraId="43D83173" w14:textId="43F8BCDC" w:rsidR="00CD29E2" w:rsidRDefault="00CD29E2" w:rsidP="001D7A42">
      <w:pPr>
        <w:rPr>
          <w:sz w:val="23"/>
          <w:szCs w:val="23"/>
        </w:rPr>
      </w:pPr>
      <w:r>
        <w:rPr>
          <w:sz w:val="23"/>
          <w:szCs w:val="23"/>
        </w:rPr>
        <w:t xml:space="preserve">CPC </w:t>
      </w:r>
      <w:r w:rsidR="00B06169">
        <w:rPr>
          <w:sz w:val="23"/>
          <w:szCs w:val="23"/>
        </w:rPr>
        <w:t xml:space="preserve">   </w:t>
      </w:r>
      <w:ins w:id="783" w:author="Nishan Shrestha" w:date="2023-06-27T17:21:00Z">
        <w:r w:rsidR="00150359">
          <w:rPr>
            <w:sz w:val="23"/>
            <w:szCs w:val="23"/>
          </w:rPr>
          <w:tab/>
        </w:r>
        <w:r w:rsidR="00150359">
          <w:rPr>
            <w:sz w:val="23"/>
            <w:szCs w:val="23"/>
          </w:rPr>
          <w:tab/>
        </w:r>
      </w:ins>
      <w:r>
        <w:rPr>
          <w:sz w:val="23"/>
          <w:szCs w:val="23"/>
        </w:rPr>
        <w:t>Communication Protocol Controller</w:t>
      </w:r>
    </w:p>
    <w:p w14:paraId="57EDF26D" w14:textId="206C1BCF" w:rsidR="00CD29E2" w:rsidRDefault="00CD29E2" w:rsidP="001D7A42">
      <w:pPr>
        <w:rPr>
          <w:sz w:val="23"/>
          <w:szCs w:val="23"/>
        </w:rPr>
      </w:pPr>
      <w:r>
        <w:rPr>
          <w:sz w:val="23"/>
          <w:szCs w:val="23"/>
        </w:rPr>
        <w:t xml:space="preserve">CRC </w:t>
      </w:r>
      <w:r w:rsidR="00B06169">
        <w:rPr>
          <w:sz w:val="23"/>
          <w:szCs w:val="23"/>
        </w:rPr>
        <w:t xml:space="preserve">  </w:t>
      </w:r>
      <w:ins w:id="784" w:author="Nishan Shrestha" w:date="2023-06-27T17:21:00Z">
        <w:r w:rsidR="00150359">
          <w:rPr>
            <w:sz w:val="23"/>
            <w:szCs w:val="23"/>
          </w:rPr>
          <w:tab/>
        </w:r>
        <w:r w:rsidR="00150359">
          <w:rPr>
            <w:sz w:val="23"/>
            <w:szCs w:val="23"/>
          </w:rPr>
          <w:tab/>
        </w:r>
      </w:ins>
      <w:del w:id="785" w:author="Nishan Shrestha" w:date="2023-06-27T17:21:00Z">
        <w:r w:rsidR="00B06169" w:rsidDel="00150359">
          <w:rPr>
            <w:sz w:val="23"/>
            <w:szCs w:val="23"/>
          </w:rPr>
          <w:delText xml:space="preserve"> </w:delText>
        </w:r>
      </w:del>
      <w:r>
        <w:rPr>
          <w:sz w:val="23"/>
          <w:szCs w:val="23"/>
        </w:rPr>
        <w:t>Cyclic Redundancy Check</w:t>
      </w:r>
    </w:p>
    <w:p w14:paraId="5E7A1DC8" w14:textId="1ABB0559" w:rsidR="00B06169" w:rsidDel="00150359" w:rsidRDefault="00B06169" w:rsidP="00150359">
      <w:pPr>
        <w:rPr>
          <w:del w:id="786" w:author="Nishan Shrestha" w:date="2023-06-27T17:21:00Z"/>
        </w:rPr>
      </w:pPr>
      <w:r>
        <w:rPr>
          <w:szCs w:val="24"/>
          <w:lang w:eastAsia="zh-TW"/>
        </w:rPr>
        <w:t xml:space="preserve">DDB   </w:t>
      </w:r>
      <w:ins w:id="787" w:author="Nishan Shrestha" w:date="2023-06-27T17:21:00Z">
        <w:r w:rsidR="00150359">
          <w:rPr>
            <w:szCs w:val="24"/>
            <w:lang w:eastAsia="zh-TW"/>
          </w:rPr>
          <w:tab/>
        </w:r>
        <w:r w:rsidR="00150359">
          <w:rPr>
            <w:szCs w:val="24"/>
            <w:lang w:eastAsia="zh-TW"/>
          </w:rPr>
          <w:tab/>
        </w:r>
      </w:ins>
      <w:r>
        <w:rPr>
          <w:szCs w:val="24"/>
          <w:lang w:eastAsia="zh-TW"/>
        </w:rPr>
        <w:t>Dynamic Data Base</w:t>
      </w:r>
    </w:p>
    <w:p w14:paraId="13C8E693" w14:textId="77777777" w:rsidR="00150359" w:rsidRDefault="00150359" w:rsidP="001D7A42">
      <w:pPr>
        <w:rPr>
          <w:ins w:id="788" w:author="Nishan Shrestha" w:date="2023-06-27T17:21:00Z"/>
          <w:szCs w:val="24"/>
          <w:lang w:eastAsia="zh-TW"/>
        </w:rPr>
      </w:pPr>
    </w:p>
    <w:p w14:paraId="0DD567DD" w14:textId="1E79F9F2" w:rsidR="00EE1C8D" w:rsidRDefault="00EE1C8D">
      <w:pPr>
        <w:pPrChange w:id="789" w:author="Nishan Shrestha" w:date="2023-06-27T17:21:00Z">
          <w:pPr>
            <w:tabs>
              <w:tab w:val="left" w:pos="1980"/>
            </w:tabs>
          </w:pPr>
        </w:pPrChange>
      </w:pPr>
      <w:r>
        <w:t>DP</w:t>
      </w:r>
      <w:ins w:id="790" w:author="Nishan Shrestha" w:date="2023-06-27T17:21:00Z">
        <w:r w:rsidR="00150359">
          <w:t>M</w:t>
        </w:r>
        <w:r w:rsidR="00150359">
          <w:tab/>
        </w:r>
        <w:r w:rsidR="00150359">
          <w:tab/>
        </w:r>
      </w:ins>
      <w:del w:id="791" w:author="Nishan Shrestha" w:date="2023-06-27T17:21:00Z">
        <w:r w:rsidDel="00150359">
          <w:delText xml:space="preserve">M   </w:delText>
        </w:r>
      </w:del>
      <w:r>
        <w:t>Dual Ported Memory</w:t>
      </w:r>
    </w:p>
    <w:p w14:paraId="4EFE3378" w14:textId="0C52C126" w:rsidR="00CD29E2" w:rsidRDefault="00754E2C" w:rsidP="001D7A42">
      <w:r>
        <w:t>EWS</w:t>
      </w:r>
      <w:r>
        <w:tab/>
      </w:r>
      <w:ins w:id="792" w:author="Nishan Shrestha" w:date="2023-06-27T17:21:00Z">
        <w:r w:rsidR="00150359">
          <w:tab/>
        </w:r>
      </w:ins>
      <w:r>
        <w:t>Engineering Work Station</w:t>
      </w:r>
    </w:p>
    <w:p w14:paraId="0909668D" w14:textId="7A2BBC5A" w:rsidR="00EE1C8D" w:rsidDel="00150359" w:rsidRDefault="00E2222E" w:rsidP="00150359">
      <w:pPr>
        <w:rPr>
          <w:del w:id="793" w:author="Nishan Shrestha" w:date="2023-06-27T17:21:00Z"/>
        </w:rPr>
      </w:pPr>
      <w:r>
        <w:t xml:space="preserve">FCL   </w:t>
      </w:r>
      <w:r w:rsidR="009D6FA9">
        <w:t xml:space="preserve"> </w:t>
      </w:r>
      <w:ins w:id="794" w:author="Nishan Shrestha" w:date="2023-06-27T17:21:00Z">
        <w:r w:rsidR="00150359">
          <w:tab/>
        </w:r>
        <w:r w:rsidR="00150359">
          <w:tab/>
        </w:r>
      </w:ins>
      <w:r w:rsidR="009D6FA9">
        <w:t xml:space="preserve">FPCIO </w:t>
      </w:r>
      <w:r w:rsidR="009D6FA9">
        <w:rPr>
          <w:sz w:val="23"/>
          <w:szCs w:val="23"/>
        </w:rPr>
        <w:t>Communication Link</w:t>
      </w:r>
    </w:p>
    <w:p w14:paraId="7AE5CEE3" w14:textId="77777777" w:rsidR="00150359" w:rsidRDefault="00150359" w:rsidP="001D7A42">
      <w:pPr>
        <w:rPr>
          <w:ins w:id="795" w:author="Nishan Shrestha" w:date="2023-06-27T17:21:00Z"/>
        </w:rPr>
      </w:pPr>
    </w:p>
    <w:p w14:paraId="48AFEE89" w14:textId="041CB5C1" w:rsidR="00E2222E" w:rsidRDefault="00EE1C8D">
      <w:pPr>
        <w:pPrChange w:id="796" w:author="Nishan Shrestha" w:date="2023-06-27T17:21:00Z">
          <w:pPr>
            <w:tabs>
              <w:tab w:val="left" w:pos="1980"/>
            </w:tabs>
          </w:pPr>
        </w:pPrChange>
      </w:pPr>
      <w:r>
        <w:t>FPGA</w:t>
      </w:r>
      <w:ins w:id="797" w:author="Nishan Shrestha" w:date="2023-06-27T17:21:00Z">
        <w:r w:rsidR="00150359">
          <w:tab/>
        </w:r>
        <w:r w:rsidR="00150359">
          <w:tab/>
        </w:r>
      </w:ins>
      <w:del w:id="798" w:author="Nishan Shrestha" w:date="2023-06-27T17:21:00Z">
        <w:r w:rsidDel="00150359">
          <w:delText xml:space="preserve"> </w:delText>
        </w:r>
      </w:del>
      <w:r>
        <w:t>Field Programmable Gate Array</w:t>
      </w:r>
      <w:r w:rsidR="00E2222E">
        <w:t xml:space="preserve"> </w:t>
      </w:r>
    </w:p>
    <w:p w14:paraId="42CBA8B2" w14:textId="77777777" w:rsidR="00150359" w:rsidRDefault="00327D51" w:rsidP="00150359">
      <w:pPr>
        <w:ind w:left="1440" w:hanging="1440"/>
        <w:rPr>
          <w:ins w:id="799" w:author="Nishan Shrestha" w:date="2023-06-27T17:22:00Z"/>
          <w:sz w:val="23"/>
          <w:szCs w:val="23"/>
        </w:rPr>
      </w:pPr>
      <w:r>
        <w:rPr>
          <w:sz w:val="23"/>
          <w:szCs w:val="23"/>
        </w:rPr>
        <w:t xml:space="preserve">F-Link </w:t>
      </w:r>
      <w:ins w:id="800" w:author="Nishan Shrestha" w:date="2023-06-27T17:22:00Z">
        <w:r w:rsidR="00150359">
          <w:rPr>
            <w:sz w:val="23"/>
            <w:szCs w:val="23"/>
          </w:rPr>
          <w:tab/>
        </w:r>
      </w:ins>
      <w:r>
        <w:rPr>
          <w:sz w:val="23"/>
          <w:szCs w:val="23"/>
        </w:rPr>
        <w:t xml:space="preserve">FPGA communication link that uses the token-passing protocol developed for </w:t>
      </w:r>
    </w:p>
    <w:p w14:paraId="205EEA45" w14:textId="213A7B55" w:rsidR="00327D51" w:rsidRDefault="00327D51">
      <w:pPr>
        <w:ind w:left="1440"/>
        <w:rPr>
          <w:sz w:val="23"/>
          <w:szCs w:val="23"/>
        </w:rPr>
        <w:pPrChange w:id="801" w:author="Nishan Shrestha" w:date="2023-06-27T17:22:00Z">
          <w:pPr/>
        </w:pPrChange>
      </w:pPr>
      <w:r>
        <w:rPr>
          <w:sz w:val="23"/>
          <w:szCs w:val="23"/>
        </w:rPr>
        <w:t>the C-Link and backplane hardware traces developed for the ICL.</w:t>
      </w:r>
    </w:p>
    <w:p w14:paraId="744E0D24" w14:textId="0B027E30" w:rsidR="00327D51" w:rsidRDefault="00327D51">
      <w:pPr>
        <w:ind w:left="1440" w:hanging="1440"/>
        <w:pPrChange w:id="802" w:author="Nishan Shrestha" w:date="2023-12-14T11:39:00Z">
          <w:pPr/>
        </w:pPrChange>
      </w:pPr>
      <w:r>
        <w:rPr>
          <w:sz w:val="23"/>
          <w:szCs w:val="23"/>
        </w:rPr>
        <w:t xml:space="preserve">G-Link </w:t>
      </w:r>
      <w:ins w:id="803" w:author="Nishan Shrestha" w:date="2023-06-27T17:22:00Z">
        <w:r w:rsidR="00150359">
          <w:rPr>
            <w:sz w:val="23"/>
            <w:szCs w:val="23"/>
          </w:rPr>
          <w:tab/>
        </w:r>
      </w:ins>
      <w:r>
        <w:rPr>
          <w:sz w:val="23"/>
          <w:szCs w:val="23"/>
        </w:rPr>
        <w:t>Gateway communication link that uses the token-passing protocol developed</w:t>
      </w:r>
      <w:ins w:id="804" w:author="Nishan Shrestha" w:date="2023-12-14T11:39:00Z">
        <w:r w:rsidR="001B756D">
          <w:rPr>
            <w:sz w:val="23"/>
            <w:szCs w:val="23"/>
          </w:rPr>
          <w:t xml:space="preserve"> </w:t>
        </w:r>
      </w:ins>
      <w:del w:id="805" w:author="Nishan Shrestha" w:date="2023-12-14T11:39:00Z">
        <w:r w:rsidDel="001B756D">
          <w:rPr>
            <w:sz w:val="23"/>
            <w:szCs w:val="23"/>
          </w:rPr>
          <w:delText xml:space="preserve"> </w:delText>
        </w:r>
      </w:del>
      <w:ins w:id="806" w:author="Nishan Shrestha" w:date="2023-12-14T11:39:00Z">
        <w:r w:rsidR="001B756D">
          <w:rPr>
            <w:sz w:val="23"/>
            <w:szCs w:val="23"/>
          </w:rPr>
          <w:t>f</w:t>
        </w:r>
      </w:ins>
      <w:del w:id="807" w:author="Nishan Shrestha" w:date="2023-12-14T11:39:00Z">
        <w:r w:rsidDel="001B756D">
          <w:rPr>
            <w:sz w:val="23"/>
            <w:szCs w:val="23"/>
          </w:rPr>
          <w:delText>f</w:delText>
        </w:r>
      </w:del>
      <w:r>
        <w:rPr>
          <w:sz w:val="23"/>
          <w:szCs w:val="23"/>
        </w:rPr>
        <w:t>or the C-Link and backplane hardware traces developed for the ICL.</w:t>
      </w:r>
    </w:p>
    <w:p w14:paraId="715B0121" w14:textId="11E68FC5" w:rsidR="00CD29E2" w:rsidRDefault="00CD29E2" w:rsidP="001D7A42">
      <w:pPr>
        <w:rPr>
          <w:sz w:val="23"/>
          <w:szCs w:val="23"/>
        </w:rPr>
      </w:pPr>
      <w:r>
        <w:rPr>
          <w:sz w:val="23"/>
          <w:szCs w:val="23"/>
        </w:rPr>
        <w:t xml:space="preserve">HFC </w:t>
      </w:r>
      <w:r w:rsidR="00B06169">
        <w:rPr>
          <w:sz w:val="23"/>
          <w:szCs w:val="23"/>
        </w:rPr>
        <w:t xml:space="preserve">  </w:t>
      </w:r>
      <w:ins w:id="808" w:author="Nishan Shrestha" w:date="2023-06-27T17:22:00Z">
        <w:r w:rsidR="00150359">
          <w:rPr>
            <w:sz w:val="23"/>
            <w:szCs w:val="23"/>
          </w:rPr>
          <w:tab/>
        </w:r>
        <w:r w:rsidR="00150359">
          <w:rPr>
            <w:sz w:val="23"/>
            <w:szCs w:val="23"/>
          </w:rPr>
          <w:tab/>
        </w:r>
      </w:ins>
      <w:del w:id="809" w:author="Nishan Shrestha" w:date="2023-06-27T17:22:00Z">
        <w:r w:rsidR="00B06169" w:rsidDel="00150359">
          <w:rPr>
            <w:sz w:val="23"/>
            <w:szCs w:val="23"/>
          </w:rPr>
          <w:delText xml:space="preserve"> </w:delText>
        </w:r>
      </w:del>
      <w:r>
        <w:rPr>
          <w:sz w:val="23"/>
          <w:szCs w:val="23"/>
        </w:rPr>
        <w:t xml:space="preserve">HF Controls </w:t>
      </w:r>
    </w:p>
    <w:p w14:paraId="4B475449" w14:textId="4855C60B" w:rsidR="001D7A42" w:rsidRDefault="003F1423" w:rsidP="001D7A42">
      <w:r>
        <w:t xml:space="preserve">I/O      </w:t>
      </w:r>
      <w:ins w:id="810" w:author="Nishan Shrestha" w:date="2023-06-27T17:22:00Z">
        <w:r w:rsidR="00150359">
          <w:tab/>
        </w:r>
        <w:r w:rsidR="00150359">
          <w:tab/>
        </w:r>
      </w:ins>
      <w:r w:rsidR="001D7A42">
        <w:t>Input/Output</w:t>
      </w:r>
    </w:p>
    <w:p w14:paraId="0A7953C2" w14:textId="77777777" w:rsidR="00EE1C8D" w:rsidRPr="00EE1C8D" w:rsidRDefault="00EE1C8D" w:rsidP="00EE1C8D">
      <w:pPr>
        <w:pStyle w:val="Default"/>
        <w:rPr>
          <w:sz w:val="23"/>
          <w:szCs w:val="23"/>
        </w:rPr>
      </w:pPr>
      <w:r>
        <w:rPr>
          <w:sz w:val="23"/>
          <w:szCs w:val="23"/>
        </w:rPr>
        <w:t xml:space="preserve">KHNP </w:t>
      </w:r>
      <w:r>
        <w:rPr>
          <w:sz w:val="23"/>
          <w:szCs w:val="23"/>
        </w:rPr>
        <w:tab/>
      </w:r>
      <w:r>
        <w:rPr>
          <w:sz w:val="23"/>
          <w:szCs w:val="23"/>
        </w:rPr>
        <w:tab/>
        <w:t xml:space="preserve">Korean Hydro Nuclear Power </w:t>
      </w:r>
    </w:p>
    <w:p w14:paraId="6B8EE7C8" w14:textId="4E4F5EFB" w:rsidR="001D7A42" w:rsidRDefault="001D7A42" w:rsidP="001D7A42">
      <w:r>
        <w:t>LED</w:t>
      </w:r>
      <w:r>
        <w:tab/>
      </w:r>
      <w:ins w:id="811" w:author="Nishan Shrestha" w:date="2023-06-27T17:22:00Z">
        <w:r w:rsidR="00150359">
          <w:tab/>
        </w:r>
      </w:ins>
      <w:r>
        <w:t>Light Emitting Diode</w:t>
      </w:r>
    </w:p>
    <w:p w14:paraId="645EC73C" w14:textId="35122796" w:rsidR="00754E2C" w:rsidRDefault="00754E2C" w:rsidP="001D7A42">
      <w:r>
        <w:t>OIS</w:t>
      </w:r>
      <w:r>
        <w:tab/>
      </w:r>
      <w:ins w:id="812" w:author="Nishan Shrestha" w:date="2023-06-27T17:22:00Z">
        <w:r w:rsidR="00150359">
          <w:tab/>
        </w:r>
      </w:ins>
      <w:r>
        <w:t>Operator Information Station</w:t>
      </w:r>
    </w:p>
    <w:p w14:paraId="230E3213" w14:textId="08AD31F0" w:rsidR="00307E45" w:rsidRDefault="00307E45" w:rsidP="001D7A42">
      <w:r>
        <w:rPr>
          <w:sz w:val="23"/>
          <w:szCs w:val="23"/>
        </w:rPr>
        <w:t xml:space="preserve">PAS     </w:t>
      </w:r>
      <w:ins w:id="813" w:author="Nishan Shrestha" w:date="2023-06-27T17:22:00Z">
        <w:r w:rsidR="00150359">
          <w:rPr>
            <w:sz w:val="23"/>
            <w:szCs w:val="23"/>
          </w:rPr>
          <w:tab/>
        </w:r>
        <w:r w:rsidR="00150359">
          <w:rPr>
            <w:sz w:val="23"/>
            <w:szCs w:val="23"/>
          </w:rPr>
          <w:tab/>
        </w:r>
      </w:ins>
      <w:r>
        <w:rPr>
          <w:sz w:val="23"/>
          <w:szCs w:val="23"/>
        </w:rPr>
        <w:t>Plant Annunciator System</w:t>
      </w:r>
    </w:p>
    <w:p w14:paraId="72A3BE3E" w14:textId="3CDA8F30" w:rsidR="001D7A42" w:rsidRDefault="001D7A42" w:rsidP="001D7A42">
      <w:r>
        <w:t>PCS</w:t>
      </w:r>
      <w:r>
        <w:tab/>
      </w:r>
      <w:ins w:id="814" w:author="Nishan Shrestha" w:date="2023-06-27T17:22:00Z">
        <w:r w:rsidR="00150359">
          <w:tab/>
        </w:r>
      </w:ins>
      <w:r>
        <w:t>Plant Control System</w:t>
      </w:r>
    </w:p>
    <w:p w14:paraId="0EC64B56" w14:textId="22088058" w:rsidR="00E2222E" w:rsidRDefault="00E2222E" w:rsidP="001D7A42">
      <w:r>
        <w:rPr>
          <w:szCs w:val="24"/>
          <w:lang w:eastAsia="zh-TW"/>
        </w:rPr>
        <w:t xml:space="preserve">RX      </w:t>
      </w:r>
      <w:ins w:id="815" w:author="Nishan Shrestha" w:date="2023-06-27T17:23:00Z">
        <w:r w:rsidR="00150359">
          <w:rPr>
            <w:szCs w:val="24"/>
            <w:lang w:eastAsia="zh-TW"/>
          </w:rPr>
          <w:tab/>
        </w:r>
        <w:r w:rsidR="00150359">
          <w:rPr>
            <w:szCs w:val="24"/>
            <w:lang w:eastAsia="zh-TW"/>
          </w:rPr>
          <w:tab/>
        </w:r>
      </w:ins>
      <w:r>
        <w:rPr>
          <w:szCs w:val="24"/>
          <w:lang w:eastAsia="zh-TW"/>
        </w:rPr>
        <w:t>Receive</w:t>
      </w:r>
    </w:p>
    <w:p w14:paraId="6844CAA0" w14:textId="4E63B89F" w:rsidR="00671E50" w:rsidRDefault="00CD29E2" w:rsidP="001D7A42">
      <w:r>
        <w:t xml:space="preserve">TCP/IP </w:t>
      </w:r>
      <w:ins w:id="816" w:author="Nishan Shrestha" w:date="2023-06-27T17:23:00Z">
        <w:r w:rsidR="00150359">
          <w:tab/>
        </w:r>
      </w:ins>
      <w:r w:rsidR="00671E50">
        <w:t>Transmission Control Protocol/Internet Protocol</w:t>
      </w:r>
    </w:p>
    <w:p w14:paraId="321E58A8" w14:textId="6CA26002" w:rsidR="00754E2C" w:rsidRDefault="00E2222E" w:rsidP="004169DF">
      <w:r>
        <w:rPr>
          <w:szCs w:val="24"/>
          <w:lang w:eastAsia="zh-TW"/>
        </w:rPr>
        <w:t xml:space="preserve">TX     </w:t>
      </w:r>
      <w:ins w:id="817" w:author="Nishan Shrestha" w:date="2023-06-27T17:23:00Z">
        <w:r w:rsidR="00150359">
          <w:rPr>
            <w:szCs w:val="24"/>
            <w:lang w:eastAsia="zh-TW"/>
          </w:rPr>
          <w:tab/>
        </w:r>
        <w:r w:rsidR="00150359">
          <w:rPr>
            <w:szCs w:val="24"/>
            <w:lang w:eastAsia="zh-TW"/>
          </w:rPr>
          <w:tab/>
        </w:r>
      </w:ins>
      <w:r>
        <w:rPr>
          <w:szCs w:val="24"/>
          <w:lang w:eastAsia="zh-TW"/>
        </w:rPr>
        <w:t>Transmit</w:t>
      </w:r>
      <w:r w:rsidR="00F4062B">
        <w:t xml:space="preserve">   </w:t>
      </w:r>
      <w:r w:rsidR="000637EA">
        <w:tab/>
      </w:r>
    </w:p>
    <w:p w14:paraId="513BFA86" w14:textId="583B6D3E" w:rsidR="000637EA" w:rsidRDefault="00B06169" w:rsidP="000637EA">
      <w:pPr>
        <w:tabs>
          <w:tab w:val="left" w:pos="720"/>
          <w:tab w:val="left" w:pos="1440"/>
          <w:tab w:val="left" w:pos="2160"/>
          <w:tab w:val="left" w:pos="2880"/>
          <w:tab w:val="center" w:pos="4320"/>
        </w:tabs>
        <w:rPr>
          <w:szCs w:val="24"/>
          <w:lang w:eastAsia="zh-TW"/>
        </w:rPr>
      </w:pPr>
      <w:r>
        <w:rPr>
          <w:szCs w:val="24"/>
          <w:lang w:eastAsia="zh-TW"/>
        </w:rPr>
        <w:t xml:space="preserve">UCP    </w:t>
      </w:r>
      <w:ins w:id="818" w:author="Nishan Shrestha" w:date="2023-06-27T17:23:00Z">
        <w:r w:rsidR="00150359">
          <w:rPr>
            <w:szCs w:val="24"/>
            <w:lang w:eastAsia="zh-TW"/>
          </w:rPr>
          <w:tab/>
        </w:r>
        <w:r w:rsidR="00150359">
          <w:rPr>
            <w:szCs w:val="24"/>
            <w:lang w:eastAsia="zh-TW"/>
          </w:rPr>
          <w:tab/>
        </w:r>
      </w:ins>
      <w:r>
        <w:rPr>
          <w:szCs w:val="24"/>
          <w:lang w:eastAsia="zh-TW"/>
        </w:rPr>
        <w:t>Universal Communication Protocol</w:t>
      </w:r>
    </w:p>
    <w:p w14:paraId="0506CA30" w14:textId="781E4030" w:rsidR="00EE1C8D" w:rsidRDefault="00E22892" w:rsidP="000637EA">
      <w:pPr>
        <w:tabs>
          <w:tab w:val="left" w:pos="720"/>
          <w:tab w:val="left" w:pos="1440"/>
          <w:tab w:val="left" w:pos="2160"/>
          <w:tab w:val="left" w:pos="2880"/>
          <w:tab w:val="center" w:pos="4320"/>
        </w:tabs>
        <w:rPr>
          <w:ins w:id="819" w:author="Nishan Shrestha" w:date="2024-05-07T15:19:00Z"/>
          <w:sz w:val="23"/>
          <w:szCs w:val="23"/>
        </w:rPr>
      </w:pPr>
      <w:r>
        <w:rPr>
          <w:sz w:val="23"/>
          <w:szCs w:val="23"/>
        </w:rPr>
        <w:t xml:space="preserve">V&amp;V </w:t>
      </w:r>
      <w:ins w:id="820" w:author="Nishan Shrestha" w:date="2023-06-27T17:23:00Z">
        <w:r w:rsidR="00150359">
          <w:rPr>
            <w:sz w:val="23"/>
            <w:szCs w:val="23"/>
          </w:rPr>
          <w:tab/>
        </w:r>
        <w:r w:rsidR="00150359">
          <w:rPr>
            <w:sz w:val="23"/>
            <w:szCs w:val="23"/>
          </w:rPr>
          <w:tab/>
        </w:r>
      </w:ins>
      <w:r>
        <w:rPr>
          <w:sz w:val="23"/>
          <w:szCs w:val="23"/>
        </w:rPr>
        <w:t>Verification and Validation</w:t>
      </w:r>
    </w:p>
    <w:p w14:paraId="58BF9D25" w14:textId="6001AA48" w:rsidR="00D627A8" w:rsidRPr="00EE1C8D" w:rsidRDefault="00D627A8" w:rsidP="000637EA">
      <w:pPr>
        <w:tabs>
          <w:tab w:val="left" w:pos="720"/>
          <w:tab w:val="left" w:pos="1440"/>
          <w:tab w:val="left" w:pos="2160"/>
          <w:tab w:val="left" w:pos="2880"/>
          <w:tab w:val="center" w:pos="4320"/>
        </w:tabs>
        <w:rPr>
          <w:sz w:val="23"/>
          <w:szCs w:val="23"/>
        </w:rPr>
      </w:pPr>
      <w:ins w:id="821" w:author="Nishan Shrestha" w:date="2024-05-07T15:19:00Z">
        <w:r>
          <w:rPr>
            <w:sz w:val="23"/>
            <w:szCs w:val="23"/>
          </w:rPr>
          <w:lastRenderedPageBreak/>
          <w:t>LPC</w:t>
        </w:r>
        <w:r>
          <w:rPr>
            <w:sz w:val="23"/>
            <w:szCs w:val="23"/>
          </w:rPr>
          <w:tab/>
        </w:r>
        <w:r>
          <w:rPr>
            <w:sz w:val="23"/>
            <w:szCs w:val="23"/>
          </w:rPr>
          <w:tab/>
          <w:t xml:space="preserve"> Low Pin Count</w:t>
        </w:r>
      </w:ins>
      <w:ins w:id="822" w:author="Nishan Shrestha" w:date="2024-05-07T15:37:00Z">
        <w:r w:rsidR="00372288">
          <w:rPr>
            <w:sz w:val="23"/>
            <w:szCs w:val="23"/>
          </w:rPr>
          <w:t xml:space="preserve"> (connection interface between redundant FPC08s)</w:t>
        </w:r>
      </w:ins>
    </w:p>
    <w:p w14:paraId="70874F4D" w14:textId="77777777" w:rsidR="00577779" w:rsidRDefault="001D7A42">
      <w:pPr>
        <w:pStyle w:val="Heading2"/>
      </w:pPr>
      <w:bookmarkStart w:id="823" w:name="_Toc153436717"/>
      <w:bookmarkStart w:id="824" w:name="_Toc165295781"/>
      <w:r>
        <w:t>References</w:t>
      </w:r>
      <w:r w:rsidR="0062294C">
        <w:t xml:space="preserve"> &amp; Standard Compliance</w:t>
      </w:r>
      <w:bookmarkEnd w:id="823"/>
      <w:bookmarkEnd w:id="824"/>
    </w:p>
    <w:p w14:paraId="11FA4233" w14:textId="77777777" w:rsidR="008E2563" w:rsidRDefault="008E2563" w:rsidP="008E2563"/>
    <w:p w14:paraId="48CA5081" w14:textId="377402E5" w:rsidR="00B96C5B" w:rsidRDefault="00B96C5B" w:rsidP="008E2563">
      <w:pPr>
        <w:rPr>
          <w:szCs w:val="24"/>
          <w:lang w:eastAsia="zh-TW"/>
        </w:rPr>
      </w:pPr>
      <w:r>
        <w:rPr>
          <w:szCs w:val="24"/>
          <w:lang w:eastAsia="zh-TW"/>
        </w:rPr>
        <w:t>40103881</w:t>
      </w:r>
      <w:ins w:id="825" w:author="Nishan Shrestha" w:date="2023-06-27T17:23:00Z">
        <w:r w:rsidR="00150359">
          <w:rPr>
            <w:szCs w:val="24"/>
            <w:lang w:eastAsia="zh-TW"/>
          </w:rPr>
          <w:tab/>
        </w:r>
        <w:r w:rsidR="00150359">
          <w:rPr>
            <w:szCs w:val="24"/>
            <w:lang w:eastAsia="zh-TW"/>
          </w:rPr>
          <w:tab/>
        </w:r>
      </w:ins>
      <w:del w:id="826" w:author="Nishan Shrestha" w:date="2023-06-27T17:23:00Z">
        <w:r w:rsidDel="00150359">
          <w:rPr>
            <w:szCs w:val="24"/>
            <w:lang w:eastAsia="zh-TW"/>
          </w:rPr>
          <w:delText xml:space="preserve">                    </w:delText>
        </w:r>
      </w:del>
      <w:r>
        <w:rPr>
          <w:szCs w:val="24"/>
          <w:lang w:eastAsia="zh-TW"/>
        </w:rPr>
        <w:t>HFC-FPC08 PCB Assembly</w:t>
      </w:r>
    </w:p>
    <w:p w14:paraId="147F44A0" w14:textId="52AB2774" w:rsidR="00CD2D7C" w:rsidRDefault="00CD2D7C" w:rsidP="00CD2D7C">
      <w:pPr>
        <w:autoSpaceDE w:val="0"/>
        <w:autoSpaceDN w:val="0"/>
        <w:adjustRightInd w:val="0"/>
        <w:jc w:val="left"/>
        <w:rPr>
          <w:szCs w:val="24"/>
          <w:lang w:eastAsia="zh-TW"/>
        </w:rPr>
      </w:pPr>
      <w:r>
        <w:rPr>
          <w:szCs w:val="24"/>
          <w:lang w:eastAsia="zh-TW"/>
        </w:rPr>
        <w:t>WI-ENG-202</w:t>
      </w:r>
      <w:ins w:id="827" w:author="Nishan Shrestha" w:date="2023-06-27T17:23:00Z">
        <w:r w:rsidR="00150359">
          <w:rPr>
            <w:szCs w:val="24"/>
            <w:lang w:eastAsia="zh-TW"/>
          </w:rPr>
          <w:tab/>
        </w:r>
        <w:r w:rsidR="00150359">
          <w:rPr>
            <w:szCs w:val="24"/>
            <w:lang w:eastAsia="zh-TW"/>
          </w:rPr>
          <w:tab/>
        </w:r>
      </w:ins>
      <w:del w:id="828" w:author="Nishan Shrestha" w:date="2023-06-27T17:23:00Z">
        <w:r w:rsidDel="00150359">
          <w:rPr>
            <w:szCs w:val="24"/>
            <w:lang w:eastAsia="zh-TW"/>
          </w:rPr>
          <w:delText xml:space="preserve">             </w:delText>
        </w:r>
      </w:del>
      <w:r>
        <w:rPr>
          <w:szCs w:val="24"/>
          <w:lang w:eastAsia="zh-TW"/>
        </w:rPr>
        <w:t>Development of Software/Firmware Requirements Specification,</w:t>
      </w:r>
    </w:p>
    <w:p w14:paraId="717866D8" w14:textId="5D001E46" w:rsidR="00CD2D7C" w:rsidRDefault="00CD2D7C">
      <w:pPr>
        <w:ind w:left="2160"/>
        <w:pPrChange w:id="829" w:author="Nishan Shrestha" w:date="2023-06-27T17:23:00Z">
          <w:pPr/>
        </w:pPrChange>
      </w:pPr>
      <w:r>
        <w:rPr>
          <w:szCs w:val="24"/>
          <w:lang w:eastAsia="zh-TW"/>
        </w:rPr>
        <w:t>Rev. F</w:t>
      </w:r>
    </w:p>
    <w:p w14:paraId="330E5991" w14:textId="7D1492BD" w:rsidR="00F639EF" w:rsidDel="00372288" w:rsidRDefault="00F639EF" w:rsidP="008E2563">
      <w:pPr>
        <w:rPr>
          <w:del w:id="830" w:author="Nishan Shrestha" w:date="2024-05-07T15:37:00Z"/>
        </w:rPr>
      </w:pPr>
      <w:del w:id="831" w:author="Nishan Shrestha" w:date="2024-05-07T15:37:00Z">
        <w:r w:rsidRPr="00F639EF" w:rsidDel="00372288">
          <w:delText>DS004-000-06</w:delText>
        </w:r>
        <w:r w:rsidDel="00372288">
          <w:tab/>
        </w:r>
        <w:r w:rsidDel="00372288">
          <w:tab/>
        </w:r>
        <w:r w:rsidRPr="00F639EF" w:rsidDel="00372288">
          <w:delText>HIFR</w:delText>
        </w:r>
        <w:r w:rsidDel="00372288">
          <w:delText xml:space="preserve"> Software Design Spec, Rev A</w:delText>
        </w:r>
      </w:del>
    </w:p>
    <w:p w14:paraId="488ED522" w14:textId="21451CD2" w:rsidR="00996547" w:rsidRDefault="00996547" w:rsidP="008E2563">
      <w:pPr>
        <w:rPr>
          <w:ins w:id="832" w:author="Nishan Shrestha" w:date="2023-12-18T10:02:00Z"/>
        </w:rPr>
      </w:pPr>
      <w:r w:rsidRPr="00996547">
        <w:t>RS901-000-85</w:t>
      </w:r>
      <w:r>
        <w:tab/>
      </w:r>
      <w:r>
        <w:tab/>
      </w:r>
      <w:r w:rsidRPr="00996547">
        <w:t>HFC-FPC08 Requ</w:t>
      </w:r>
      <w:r>
        <w:t>irement Specification, Rev B</w:t>
      </w:r>
    </w:p>
    <w:p w14:paraId="736F5C08" w14:textId="08A5AD39" w:rsidR="00A201E0" w:rsidDel="00A201E0" w:rsidRDefault="00A201E0" w:rsidP="008E2563">
      <w:pPr>
        <w:rPr>
          <w:del w:id="833" w:author="Nishan Shrestha" w:date="2023-12-18T10:03:00Z"/>
        </w:rPr>
      </w:pPr>
    </w:p>
    <w:p w14:paraId="2A9361CE" w14:textId="6F2AAE26" w:rsidR="005A3F0A" w:rsidRDefault="005A3F0A" w:rsidP="008E2563">
      <w:pPr>
        <w:rPr>
          <w:sz w:val="23"/>
          <w:szCs w:val="23"/>
        </w:rPr>
      </w:pPr>
      <w:r>
        <w:rPr>
          <w:sz w:val="23"/>
          <w:szCs w:val="23"/>
        </w:rPr>
        <w:t xml:space="preserve">DS002-000-01 </w:t>
      </w:r>
      <w:r>
        <w:rPr>
          <w:sz w:val="23"/>
          <w:szCs w:val="23"/>
        </w:rPr>
        <w:tab/>
        <w:t xml:space="preserve">           </w:t>
      </w:r>
      <w:ins w:id="834" w:author="Nishan Shrestha" w:date="2023-06-27T17:23:00Z">
        <w:r w:rsidR="00150359">
          <w:rPr>
            <w:sz w:val="23"/>
            <w:szCs w:val="23"/>
          </w:rPr>
          <w:tab/>
        </w:r>
      </w:ins>
      <w:r>
        <w:rPr>
          <w:sz w:val="23"/>
          <w:szCs w:val="23"/>
        </w:rPr>
        <w:t>C-Link Protocol Design Spec, Rev D</w:t>
      </w:r>
    </w:p>
    <w:p w14:paraId="731BD740" w14:textId="6734D581" w:rsidR="008E2563" w:rsidRDefault="00D36F61" w:rsidP="008E2563">
      <w:r>
        <w:rPr>
          <w:sz w:val="23"/>
          <w:szCs w:val="23"/>
        </w:rPr>
        <w:t xml:space="preserve">DS901-001-99            </w:t>
      </w:r>
      <w:ins w:id="835" w:author="Nishan Shrestha" w:date="2023-06-27T17:23:00Z">
        <w:r w:rsidR="00150359">
          <w:rPr>
            <w:sz w:val="23"/>
            <w:szCs w:val="23"/>
          </w:rPr>
          <w:tab/>
        </w:r>
      </w:ins>
      <w:r>
        <w:rPr>
          <w:sz w:val="23"/>
          <w:szCs w:val="23"/>
        </w:rPr>
        <w:t>HFC-FPC08 G-Link Gateway Software Design Spec., Rev. A</w:t>
      </w:r>
    </w:p>
    <w:p w14:paraId="0E1DB407" w14:textId="12677E2B" w:rsidR="00D36F61" w:rsidRDefault="00D36F61" w:rsidP="008E2563">
      <w:pPr>
        <w:rPr>
          <w:sz w:val="23"/>
          <w:szCs w:val="23"/>
        </w:rPr>
      </w:pPr>
      <w:r>
        <w:rPr>
          <w:sz w:val="23"/>
          <w:szCs w:val="23"/>
        </w:rPr>
        <w:t xml:space="preserve">WI-VV-001                </w:t>
      </w:r>
      <w:ins w:id="836" w:author="Nishan Shrestha" w:date="2023-06-27T17:24:00Z">
        <w:r w:rsidR="00150359">
          <w:rPr>
            <w:sz w:val="23"/>
            <w:szCs w:val="23"/>
          </w:rPr>
          <w:tab/>
        </w:r>
      </w:ins>
      <w:r>
        <w:rPr>
          <w:sz w:val="23"/>
          <w:szCs w:val="23"/>
        </w:rPr>
        <w:t>Software Verification and Validation Procedures</w:t>
      </w:r>
    </w:p>
    <w:p w14:paraId="24903B19" w14:textId="07350112" w:rsidR="0017256A" w:rsidRPr="008E2563" w:rsidDel="001B756D" w:rsidRDefault="0017256A">
      <w:pPr>
        <w:pStyle w:val="Heading1"/>
        <w:rPr>
          <w:del w:id="837" w:author="Nishan Shrestha" w:date="2023-12-14T11:39:00Z"/>
        </w:rPr>
        <w:pPrChange w:id="838" w:author="Nishan Shrestha" w:date="2024-04-29T15:09:00Z">
          <w:pPr/>
        </w:pPrChange>
      </w:pPr>
      <w:bookmarkStart w:id="839" w:name="_Toc164943141"/>
      <w:bookmarkStart w:id="840" w:name="_Toc164950187"/>
      <w:bookmarkStart w:id="841" w:name="_Toc164950221"/>
      <w:bookmarkStart w:id="842" w:name="_Toc165295782"/>
      <w:bookmarkEnd w:id="839"/>
      <w:bookmarkEnd w:id="840"/>
      <w:bookmarkEnd w:id="841"/>
      <w:bookmarkEnd w:id="842"/>
    </w:p>
    <w:p w14:paraId="4C37FDA8" w14:textId="77777777" w:rsidR="00E9695F" w:rsidRDefault="00C30332">
      <w:pPr>
        <w:pStyle w:val="Heading1"/>
        <w:pPrChange w:id="843" w:author="Nishan Shrestha" w:date="2024-04-29T15:09:00Z">
          <w:pPr>
            <w:pStyle w:val="Heading1"/>
            <w:spacing w:before="120"/>
          </w:pPr>
        </w:pPrChange>
      </w:pPr>
      <w:bookmarkStart w:id="844" w:name="_Toc153436718"/>
      <w:bookmarkStart w:id="845" w:name="_Toc165295783"/>
      <w:r>
        <w:t>Overall Description</w:t>
      </w:r>
      <w:bookmarkEnd w:id="844"/>
      <w:bookmarkEnd w:id="845"/>
    </w:p>
    <w:p w14:paraId="1B0AEC20" w14:textId="2552A9F0" w:rsidR="00C30332" w:rsidRDefault="00C30332">
      <w:pPr>
        <w:pStyle w:val="Heading2"/>
      </w:pPr>
      <w:bookmarkStart w:id="846" w:name="_Toc153436719"/>
      <w:bookmarkStart w:id="847" w:name="_Toc165295784"/>
      <w:r>
        <w:t>System Perspective</w:t>
      </w:r>
      <w:bookmarkEnd w:id="846"/>
      <w:bookmarkEnd w:id="847"/>
    </w:p>
    <w:p w14:paraId="0D115627" w14:textId="64227713" w:rsidR="0079025B" w:rsidRDefault="00754E2C" w:rsidP="0079025B">
      <w:r>
        <w:t xml:space="preserve">The gateway is typically used as </w:t>
      </w:r>
      <w:del w:id="848" w:author="Nishan Shrestha" w:date="2023-06-27T17:24:00Z">
        <w:r w:rsidDel="00150359">
          <w:delText>a means to provide</w:delText>
        </w:r>
      </w:del>
      <w:ins w:id="849" w:author="Nishan Shrestha" w:date="2023-06-27T17:24:00Z">
        <w:r w:rsidR="00150359">
          <w:t>a</w:t>
        </w:r>
      </w:ins>
      <w:r>
        <w:t xml:space="preserve"> </w:t>
      </w:r>
      <w:r w:rsidR="00B22F37">
        <w:t>bridge</w:t>
      </w:r>
      <w:r>
        <w:t xml:space="preserve"> between a </w:t>
      </w:r>
      <w:r w:rsidR="00B22F37">
        <w:t>C-Link</w:t>
      </w:r>
      <w:r>
        <w:t xml:space="preserve"> and a </w:t>
      </w:r>
      <w:r w:rsidR="00B22F37">
        <w:t>FCL</w:t>
      </w:r>
      <w:r>
        <w:t xml:space="preserve"> </w:t>
      </w:r>
      <w:r w:rsidR="009F3E9C">
        <w:t>link</w:t>
      </w:r>
      <w:r>
        <w:t xml:space="preserve">.  One example </w:t>
      </w:r>
      <w:ins w:id="850" w:author="Nishan Shrestha" w:date="2023-06-27T17:24:00Z">
        <w:r w:rsidR="00150359">
          <w:t xml:space="preserve">of </w:t>
        </w:r>
      </w:ins>
      <w:ins w:id="851" w:author="Nishan Shrestha" w:date="2023-06-28T15:25:00Z">
        <w:r w:rsidR="00C41675">
          <w:t>its</w:t>
        </w:r>
      </w:ins>
      <w:ins w:id="852" w:author="Nishan Shrestha" w:date="2023-06-27T17:24:00Z">
        <w:r w:rsidR="00150359">
          <w:t xml:space="preserve"> implementation </w:t>
        </w:r>
      </w:ins>
      <w:r>
        <w:t xml:space="preserve">is </w:t>
      </w:r>
      <w:r w:rsidR="0017256A">
        <w:t xml:space="preserve">SOE </w:t>
      </w:r>
      <w:r w:rsidR="00B22F37">
        <w:t>Input controller</w:t>
      </w:r>
      <w:r>
        <w:t xml:space="preserve"> system on the </w:t>
      </w:r>
      <w:r w:rsidR="00B22F37">
        <w:t>C-Link</w:t>
      </w:r>
      <w:r>
        <w:t xml:space="preserve"> side, and </w:t>
      </w:r>
      <w:r w:rsidR="0017256A">
        <w:t>6</w:t>
      </w:r>
      <w:r>
        <w:t xml:space="preserve"> </w:t>
      </w:r>
      <w:r w:rsidR="00B22F37">
        <w:t>FPCIO</w:t>
      </w:r>
      <w:r w:rsidR="0017256A">
        <w:t>s cards</w:t>
      </w:r>
      <w:r>
        <w:t xml:space="preserve"> on the </w:t>
      </w:r>
      <w:r w:rsidR="00B22F37">
        <w:t xml:space="preserve">FCL </w:t>
      </w:r>
      <w:r w:rsidR="0017256A">
        <w:t xml:space="preserve">link </w:t>
      </w:r>
      <w:r>
        <w:t xml:space="preserve">side. </w:t>
      </w:r>
    </w:p>
    <w:p w14:paraId="6D22D76E" w14:textId="77777777" w:rsidR="00C30332" w:rsidRDefault="00C30332">
      <w:pPr>
        <w:pStyle w:val="Heading2"/>
      </w:pPr>
      <w:bookmarkStart w:id="853" w:name="_Toc153436720"/>
      <w:bookmarkStart w:id="854" w:name="_Toc165295785"/>
      <w:r>
        <w:t>System Functions</w:t>
      </w:r>
      <w:bookmarkEnd w:id="853"/>
      <w:bookmarkEnd w:id="854"/>
    </w:p>
    <w:p w14:paraId="6CAF78D1" w14:textId="5FA7562F" w:rsidR="00051B7D" w:rsidRPr="00051B7D" w:rsidRDefault="00051B7D" w:rsidP="00051B7D">
      <w:r>
        <w:t xml:space="preserve">The FPC08 collects all </w:t>
      </w:r>
      <w:r w:rsidR="0017256A">
        <w:t xml:space="preserve">incoming remote </w:t>
      </w:r>
      <w:r w:rsidR="004B791C">
        <w:t xml:space="preserve">DDB </w:t>
      </w:r>
      <w:r>
        <w:t xml:space="preserve">data from the </w:t>
      </w:r>
      <w:r w:rsidR="005539D5">
        <w:t>C-</w:t>
      </w:r>
      <w:del w:id="855" w:author="Nishan Shrestha" w:date="2023-06-28T15:25:00Z">
        <w:r w:rsidR="005539D5" w:rsidDel="00C41675">
          <w:delText>Link</w:delText>
        </w:r>
        <w:r w:rsidDel="00C41675">
          <w:delText>, and</w:delText>
        </w:r>
      </w:del>
      <w:ins w:id="856" w:author="Nishan Shrestha" w:date="2023-06-28T15:25:00Z">
        <w:r w:rsidR="00C41675">
          <w:t>Link and</w:t>
        </w:r>
      </w:ins>
      <w:r>
        <w:t xml:space="preserve"> formats the </w:t>
      </w:r>
      <w:r w:rsidR="009F3E9C">
        <w:t xml:space="preserve">FCL </w:t>
      </w:r>
      <w:r w:rsidR="0017256A">
        <w:t xml:space="preserve">link </w:t>
      </w:r>
      <w:r>
        <w:t>data for broadcast</w:t>
      </w:r>
      <w:r w:rsidR="0017256A">
        <w:t>ing</w:t>
      </w:r>
      <w:r>
        <w:t xml:space="preserve"> to the </w:t>
      </w:r>
      <w:r w:rsidR="00852919">
        <w:t>FCL</w:t>
      </w:r>
      <w:r w:rsidR="005539D5">
        <w:t xml:space="preserve"> links</w:t>
      </w:r>
      <w:r>
        <w:t>.</w:t>
      </w:r>
      <w:r w:rsidR="005539D5">
        <w:t xml:space="preserve">  </w:t>
      </w:r>
      <w:r w:rsidR="00754E2C">
        <w:t xml:space="preserve">It also can provide a </w:t>
      </w:r>
      <w:r w:rsidR="004B791C">
        <w:t>FCL</w:t>
      </w:r>
      <w:r w:rsidR="00754E2C">
        <w:t xml:space="preserve"> </w:t>
      </w:r>
      <w:r w:rsidR="00852919">
        <w:t xml:space="preserve">interface </w:t>
      </w:r>
      <w:r w:rsidR="00754E2C">
        <w:t xml:space="preserve">implementation for use by the </w:t>
      </w:r>
      <w:r w:rsidR="004B791C">
        <w:t xml:space="preserve">FPCIO </w:t>
      </w:r>
      <w:r w:rsidR="00AC4CB1">
        <w:t xml:space="preserve">side to </w:t>
      </w:r>
      <w:r w:rsidR="00185F46">
        <w:t>broadcast response</w:t>
      </w:r>
      <w:r w:rsidR="00AC4CB1">
        <w:t xml:space="preserve"> data to the </w:t>
      </w:r>
      <w:r w:rsidR="00185F46">
        <w:t>EWS</w:t>
      </w:r>
      <w:r w:rsidR="00AC4CB1">
        <w:t xml:space="preserve"> on the C-Link</w:t>
      </w:r>
      <w:r w:rsidR="00754E2C">
        <w:t>.</w:t>
      </w:r>
    </w:p>
    <w:p w14:paraId="22BACC75" w14:textId="77777777" w:rsidR="001D769E" w:rsidRDefault="001D769E">
      <w:pPr>
        <w:pStyle w:val="Heading2"/>
      </w:pPr>
      <w:bookmarkStart w:id="857" w:name="_Toc153436721"/>
      <w:bookmarkStart w:id="858" w:name="_Toc165295786"/>
      <w:r w:rsidRPr="001D769E">
        <w:t>HFC</w:t>
      </w:r>
      <w:r>
        <w:t>-FPC08</w:t>
      </w:r>
      <w:r w:rsidRPr="001D769E">
        <w:t xml:space="preserve"> Gateway Cards</w:t>
      </w:r>
      <w:bookmarkEnd w:id="857"/>
      <w:bookmarkEnd w:id="858"/>
    </w:p>
    <w:p w14:paraId="734278F2" w14:textId="74A0F650" w:rsidR="001D769E" w:rsidRPr="001D769E" w:rsidRDefault="001D769E" w:rsidP="001D769E">
      <w:r>
        <w:rPr>
          <w:sz w:val="23"/>
          <w:szCs w:val="23"/>
        </w:rPr>
        <w:t xml:space="preserve">A 14-slot HFC-6000 rack </w:t>
      </w:r>
      <w:del w:id="859" w:author="Nishan Shrestha" w:date="2024-05-07T09:45:00Z">
        <w:r w:rsidDel="006468BD">
          <w:rPr>
            <w:sz w:val="23"/>
            <w:szCs w:val="23"/>
          </w:rPr>
          <w:delText xml:space="preserve">shall </w:delText>
        </w:r>
      </w:del>
      <w:ins w:id="860" w:author="Nishan Shrestha" w:date="2024-05-07T09:45:00Z">
        <w:r w:rsidR="006468BD">
          <w:rPr>
            <w:sz w:val="23"/>
            <w:szCs w:val="23"/>
          </w:rPr>
          <w:t xml:space="preserve">is </w:t>
        </w:r>
      </w:ins>
      <w:del w:id="861" w:author="Nishan Shrestha" w:date="2024-05-07T09:45:00Z">
        <w:r w:rsidDel="006468BD">
          <w:rPr>
            <w:sz w:val="23"/>
            <w:szCs w:val="23"/>
          </w:rPr>
          <w:delText xml:space="preserve">be </w:delText>
        </w:r>
      </w:del>
      <w:r>
        <w:rPr>
          <w:sz w:val="23"/>
          <w:szCs w:val="23"/>
        </w:rPr>
        <w:t>used to install redundant HFC-FPC08 gateway controllers. The HFC-FPC08 has 2 Ethernet ports to be used for C-Link networks and FCL link for 6 paired FPCIO cards.</w:t>
      </w:r>
    </w:p>
    <w:p w14:paraId="5826D0F3" w14:textId="77777777" w:rsidR="00C30332" w:rsidRDefault="00C30332">
      <w:pPr>
        <w:pStyle w:val="Heading2"/>
      </w:pPr>
      <w:bookmarkStart w:id="862" w:name="_Toc153436722"/>
      <w:bookmarkStart w:id="863" w:name="_Toc165295787"/>
      <w:r>
        <w:t>User Characteristics</w:t>
      </w:r>
      <w:bookmarkEnd w:id="862"/>
      <w:bookmarkEnd w:id="863"/>
    </w:p>
    <w:p w14:paraId="642AEFFD" w14:textId="77777777" w:rsidR="0079025B" w:rsidRPr="0079025B" w:rsidRDefault="0079025B" w:rsidP="0079025B">
      <w:r>
        <w:t xml:space="preserve">The </w:t>
      </w:r>
      <w:r w:rsidR="005539D5">
        <w:t xml:space="preserve">user can configure the </w:t>
      </w:r>
      <w:r w:rsidR="00F15167">
        <w:t xml:space="preserve">incoming </w:t>
      </w:r>
      <w:r w:rsidR="0017256A">
        <w:t xml:space="preserve">remote </w:t>
      </w:r>
      <w:r w:rsidR="00F15167">
        <w:t>DDB FILTER</w:t>
      </w:r>
      <w:r w:rsidR="005539D5">
        <w:t xml:space="preserve"> of the gateway.</w:t>
      </w:r>
      <w:r w:rsidR="0055759C">
        <w:t xml:space="preserve">  </w:t>
      </w:r>
    </w:p>
    <w:p w14:paraId="5E45A476" w14:textId="77777777" w:rsidR="00C30332" w:rsidRDefault="00C30332">
      <w:pPr>
        <w:pStyle w:val="Heading2"/>
        <w:rPr>
          <w:ins w:id="864" w:author="Nishan Shrestha" w:date="2024-05-07T09:46:00Z"/>
        </w:rPr>
      </w:pPr>
      <w:bookmarkStart w:id="865" w:name="_Toc153436723"/>
      <w:bookmarkStart w:id="866" w:name="_Toc165295788"/>
      <w:r>
        <w:t>Constraints</w:t>
      </w:r>
      <w:bookmarkEnd w:id="865"/>
      <w:bookmarkEnd w:id="866"/>
    </w:p>
    <w:p w14:paraId="07073B2C" w14:textId="6D11217F" w:rsidR="006468BD" w:rsidRPr="006468BD" w:rsidRDefault="006468BD">
      <w:pPr>
        <w:pStyle w:val="tag"/>
        <w:pPrChange w:id="867" w:author="Nishan Shrestha" w:date="2024-05-07T09:58:00Z">
          <w:pPr>
            <w:pStyle w:val="Heading2"/>
          </w:pPr>
        </w:pPrChange>
      </w:pPr>
      <w:ins w:id="868" w:author="Nishan Shrestha" w:date="2024-05-07T09:46:00Z">
        <w:r w:rsidRPr="006468BD">
          <w:t>RS901-002-24-</w:t>
        </w:r>
      </w:ins>
      <w:ins w:id="869" w:author="Nishan Shrestha" w:date="2024-05-07T09:58:00Z">
        <w:r w:rsidR="00DC7C88">
          <w:t>2-5</w:t>
        </w:r>
      </w:ins>
    </w:p>
    <w:p w14:paraId="30C31DC2" w14:textId="377B2705" w:rsidR="00EC5241" w:rsidRPr="00EC5241" w:rsidDel="00FE1C71" w:rsidRDefault="00EC5241" w:rsidP="00EC5241">
      <w:pPr>
        <w:rPr>
          <w:del w:id="870" w:author="Nishan Shrestha" w:date="2024-04-26T15:14:00Z"/>
        </w:rPr>
      </w:pPr>
    </w:p>
    <w:p w14:paraId="48595B9D" w14:textId="77777777" w:rsidR="00EC5241" w:rsidRDefault="00EC5241">
      <w:pPr>
        <w:pPrChange w:id="871" w:author="Nishan Shrestha" w:date="2023-12-14T11:39:00Z">
          <w:pPr>
            <w:numPr>
              <w:numId w:val="24"/>
            </w:numPr>
            <w:tabs>
              <w:tab w:val="num" w:pos="720"/>
            </w:tabs>
            <w:ind w:left="720" w:hanging="360"/>
          </w:pPr>
        </w:pPrChange>
      </w:pPr>
      <w:r>
        <w:t>The FPC08 operating system shall be QNX 6.3.2.</w:t>
      </w:r>
    </w:p>
    <w:p w14:paraId="271C8275" w14:textId="11FE9104" w:rsidR="00EC5241" w:rsidDel="00DF3E5D" w:rsidRDefault="00EC5241">
      <w:pPr>
        <w:pStyle w:val="Heading2"/>
        <w:rPr>
          <w:del w:id="872" w:author="Nishan Shrestha" w:date="2023-06-29T10:04:00Z"/>
        </w:rPr>
        <w:pPrChange w:id="873" w:author="Nishan Shrestha" w:date="2023-12-14T09:37:00Z">
          <w:pPr>
            <w:ind w:left="360"/>
          </w:pPr>
        </w:pPrChange>
      </w:pPr>
      <w:bookmarkStart w:id="874" w:name="_Toc153436528"/>
      <w:bookmarkStart w:id="875" w:name="_Toc153436567"/>
      <w:bookmarkStart w:id="876" w:name="_Toc153436601"/>
      <w:bookmarkStart w:id="877" w:name="_Toc153436636"/>
      <w:bookmarkStart w:id="878" w:name="_Toc153436724"/>
      <w:bookmarkStart w:id="879" w:name="_Toc153436951"/>
      <w:bookmarkStart w:id="880" w:name="_Toc153437082"/>
      <w:bookmarkStart w:id="881" w:name="_Toc153437227"/>
      <w:bookmarkStart w:id="882" w:name="_Toc153437273"/>
      <w:bookmarkStart w:id="883" w:name="_Toc153437313"/>
      <w:bookmarkStart w:id="884" w:name="_Toc153437354"/>
      <w:bookmarkStart w:id="885" w:name="_Toc153437445"/>
      <w:bookmarkStart w:id="886" w:name="_Toc153438608"/>
      <w:bookmarkStart w:id="887" w:name="_Toc153438665"/>
      <w:bookmarkStart w:id="888" w:name="_Toc153438941"/>
      <w:bookmarkStart w:id="889" w:name="_Toc153439048"/>
      <w:bookmarkStart w:id="890" w:name="_Toc153445898"/>
      <w:bookmarkStart w:id="891" w:name="_Toc164943148"/>
      <w:bookmarkStart w:id="892" w:name="_Toc164950194"/>
      <w:bookmarkStart w:id="893" w:name="_Toc164950228"/>
      <w:bookmarkStart w:id="894" w:name="_Toc165295789"/>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0BC595FA" w14:textId="77777777" w:rsidR="00C30332" w:rsidRDefault="00C30332">
      <w:pPr>
        <w:pStyle w:val="Heading2"/>
      </w:pPr>
      <w:bookmarkStart w:id="895" w:name="_Toc153436725"/>
      <w:bookmarkStart w:id="896" w:name="_Toc165295790"/>
      <w:r>
        <w:t>Assumptions and Dependencies</w:t>
      </w:r>
      <w:bookmarkEnd w:id="895"/>
      <w:bookmarkEnd w:id="896"/>
    </w:p>
    <w:p w14:paraId="361758A2" w14:textId="77777777" w:rsidR="00C30332" w:rsidRDefault="00051B7D" w:rsidP="00C30332">
      <w:r>
        <w:t xml:space="preserve">We assume that the </w:t>
      </w:r>
      <w:r w:rsidR="00F15167">
        <w:t>FCL</w:t>
      </w:r>
      <w:r>
        <w:t xml:space="preserve"> </w:t>
      </w:r>
      <w:r w:rsidR="0017256A">
        <w:t xml:space="preserve">link </w:t>
      </w:r>
      <w:r>
        <w:t xml:space="preserve">network connection from the FPC08 controllers to the </w:t>
      </w:r>
      <w:r w:rsidR="00F15167">
        <w:t>C-Link</w:t>
      </w:r>
      <w:r w:rsidR="00754E2C">
        <w:t xml:space="preserve"> network</w:t>
      </w:r>
      <w:r>
        <w:t xml:space="preserve"> </w:t>
      </w:r>
      <w:r w:rsidR="0017256A">
        <w:t xml:space="preserve">and the C-Link network from the FPC08 controllers to FCL link network connection </w:t>
      </w:r>
      <w:r>
        <w:t>will have enough bandwidth to support the performance requirements of the system.</w:t>
      </w:r>
    </w:p>
    <w:p w14:paraId="38B01D43" w14:textId="59F5F928" w:rsidR="00524421" w:rsidRDefault="00524421" w:rsidP="00C30332">
      <w:pPr>
        <w:rPr>
          <w:ins w:id="897" w:author="Nishan Shrestha" w:date="2024-04-26T15:19:00Z"/>
        </w:rPr>
      </w:pPr>
    </w:p>
    <w:p w14:paraId="417D9326" w14:textId="77777777" w:rsidR="00FE1C71" w:rsidRDefault="00FE1C71" w:rsidP="00C30332"/>
    <w:p w14:paraId="575F6815" w14:textId="77777777" w:rsidR="00CD5CA0" w:rsidRDefault="00E9695F">
      <w:pPr>
        <w:pStyle w:val="Heading1"/>
        <w:pPrChange w:id="898" w:author="Nishan Shrestha" w:date="2024-04-29T15:09:00Z">
          <w:pPr>
            <w:pStyle w:val="Heading1"/>
            <w:spacing w:before="120"/>
          </w:pPr>
        </w:pPrChange>
      </w:pPr>
      <w:bookmarkStart w:id="899" w:name="_Toc153436726"/>
      <w:bookmarkStart w:id="900" w:name="_Toc165295791"/>
      <w:r>
        <w:lastRenderedPageBreak/>
        <w:t xml:space="preserve">Specific </w:t>
      </w:r>
      <w:r w:rsidR="00CD5CA0">
        <w:t>Requirement</w:t>
      </w:r>
      <w:r>
        <w:t>s</w:t>
      </w:r>
      <w:bookmarkEnd w:id="899"/>
      <w:bookmarkEnd w:id="900"/>
    </w:p>
    <w:p w14:paraId="0228D82E" w14:textId="7038597A" w:rsidR="00051B7D" w:rsidRPr="00FF25FC" w:rsidRDefault="008D4CC3" w:rsidP="00FF25FC">
      <w:pPr>
        <w:pStyle w:val="Heading2"/>
      </w:pPr>
      <w:bookmarkStart w:id="901" w:name="_Toc153436727"/>
      <w:bookmarkStart w:id="902" w:name="_Toc165295792"/>
      <w:r w:rsidRPr="00FF25FC">
        <w:t>HFC-</w:t>
      </w:r>
      <w:r w:rsidR="00051B7D" w:rsidRPr="00FF25FC">
        <w:t xml:space="preserve">FPC08 C-Link </w:t>
      </w:r>
      <w:r w:rsidR="005539D5" w:rsidRPr="00FF25FC">
        <w:t>Gateway</w:t>
      </w:r>
      <w:r w:rsidR="00051B7D" w:rsidRPr="00FF25FC">
        <w:t xml:space="preserve"> </w:t>
      </w:r>
      <w:r w:rsidRPr="00FF25FC">
        <w:t>module</w:t>
      </w:r>
      <w:bookmarkEnd w:id="901"/>
      <w:bookmarkEnd w:id="902"/>
    </w:p>
    <w:p w14:paraId="73FA1B6C" w14:textId="6CB7D42C" w:rsidR="00051B7D" w:rsidRDefault="00051B7D" w:rsidP="00E60DCD">
      <w:pPr>
        <w:pStyle w:val="Heading3"/>
        <w:rPr>
          <w:ins w:id="903" w:author="Nishan Shrestha" w:date="2024-05-07T15:14:00Z"/>
        </w:rPr>
      </w:pPr>
      <w:bookmarkStart w:id="904" w:name="_Toc153436728"/>
      <w:bookmarkStart w:id="905" w:name="_Toc165295793"/>
      <w:r>
        <w:t>Operating Modes</w:t>
      </w:r>
      <w:bookmarkEnd w:id="904"/>
      <w:bookmarkEnd w:id="905"/>
    </w:p>
    <w:p w14:paraId="3CF1804F" w14:textId="77777777" w:rsidR="00D627A8" w:rsidRPr="00D627A8" w:rsidRDefault="00D627A8">
      <w:pPr>
        <w:rPr>
          <w:ins w:id="906" w:author="Nishan Shrestha" w:date="2024-05-07T15:14:00Z"/>
        </w:rPr>
        <w:pPrChange w:id="907" w:author="Nishan Shrestha" w:date="2024-05-07T15:14:00Z">
          <w:pPr>
            <w:pStyle w:val="Heading3"/>
          </w:pPr>
        </w:pPrChange>
      </w:pPr>
    </w:p>
    <w:p w14:paraId="2D43D956" w14:textId="77658371" w:rsidR="00D627A8" w:rsidRPr="00D627A8" w:rsidRDefault="00D627A8">
      <w:pPr>
        <w:pStyle w:val="tag"/>
        <w:ind w:firstLine="720"/>
        <w:pPrChange w:id="908" w:author="Nishan Shrestha" w:date="2024-05-07T15:14:00Z">
          <w:pPr>
            <w:pStyle w:val="Heading3"/>
          </w:pPr>
        </w:pPrChange>
      </w:pPr>
      <w:ins w:id="909" w:author="Nishan Shrestha" w:date="2024-05-07T15:14:00Z">
        <w:r w:rsidRPr="006468BD">
          <w:t>RS901-002-24-</w:t>
        </w:r>
        <w:r>
          <w:t>3</w:t>
        </w:r>
      </w:ins>
      <w:ins w:id="910" w:author="Nishan Shrestha" w:date="2024-05-07T15:48:00Z">
        <w:r w:rsidR="00F22924">
          <w:t>11-1</w:t>
        </w:r>
      </w:ins>
    </w:p>
    <w:p w14:paraId="45656F6A" w14:textId="1EF80E02" w:rsidR="005B0E27" w:rsidRDefault="005B0E27">
      <w:pPr>
        <w:numPr>
          <w:ilvl w:val="0"/>
          <w:numId w:val="37"/>
        </w:numPr>
        <w:rPr>
          <w:ins w:id="911" w:author="Nishan Shrestha" w:date="2024-05-07T15:14:00Z"/>
        </w:rPr>
      </w:pPr>
      <w:ins w:id="912" w:author="Nishan Shrestha" w:date="2023-07-03T16:54:00Z">
        <w:r>
          <w:t>The master shall validate the slave firmware</w:t>
        </w:r>
      </w:ins>
      <w:ins w:id="913" w:author="Nishan Shrestha" w:date="2023-07-03T16:55:00Z">
        <w:r>
          <w:t>. If validation fails, the system should log the error</w:t>
        </w:r>
      </w:ins>
      <w:ins w:id="914" w:author="Nishan Shrestha" w:date="2023-07-03T16:56:00Z">
        <w:r>
          <w:t>,</w:t>
        </w:r>
      </w:ins>
      <w:ins w:id="915" w:author="Nishan Shrestha" w:date="2023-07-03T16:55:00Z">
        <w:r>
          <w:t xml:space="preserve"> and fail the board.</w:t>
        </w:r>
      </w:ins>
    </w:p>
    <w:p w14:paraId="6BE806B1" w14:textId="77777777" w:rsidR="00D627A8" w:rsidRDefault="00D627A8" w:rsidP="00D627A8">
      <w:pPr>
        <w:pStyle w:val="tag"/>
        <w:ind w:left="1080"/>
        <w:rPr>
          <w:ins w:id="916" w:author="Nishan Shrestha" w:date="2024-05-07T15:14:00Z"/>
        </w:rPr>
      </w:pPr>
    </w:p>
    <w:p w14:paraId="308CD082" w14:textId="7EE7ABB7" w:rsidR="00D627A8" w:rsidRDefault="00D627A8">
      <w:pPr>
        <w:pStyle w:val="tag"/>
        <w:ind w:firstLine="720"/>
        <w:rPr>
          <w:ins w:id="917" w:author="Nishan Shrestha" w:date="2023-07-03T16:56:00Z"/>
        </w:rPr>
        <w:pPrChange w:id="918" w:author="Nishan Shrestha" w:date="2024-05-07T15:14:00Z">
          <w:pPr>
            <w:numPr>
              <w:numId w:val="37"/>
            </w:numPr>
            <w:tabs>
              <w:tab w:val="num" w:pos="1080"/>
            </w:tabs>
            <w:ind w:left="1080" w:hanging="360"/>
          </w:pPr>
        </w:pPrChange>
      </w:pPr>
      <w:ins w:id="919" w:author="Nishan Shrestha" w:date="2024-05-07T15:14:00Z">
        <w:r w:rsidRPr="006468BD">
          <w:t>RS901-002-24-</w:t>
        </w:r>
        <w:r>
          <w:t>3</w:t>
        </w:r>
      </w:ins>
      <w:ins w:id="920" w:author="Nishan Shrestha" w:date="2024-05-07T15:48:00Z">
        <w:r w:rsidR="00F22924">
          <w:t>11-2</w:t>
        </w:r>
      </w:ins>
    </w:p>
    <w:p w14:paraId="2D3E1D06" w14:textId="2EA33F5D" w:rsidR="005B0E27" w:rsidRDefault="005B0E27">
      <w:pPr>
        <w:numPr>
          <w:ilvl w:val="0"/>
          <w:numId w:val="37"/>
        </w:numPr>
        <w:rPr>
          <w:ins w:id="921" w:author="Nishan Shrestha" w:date="2024-05-07T15:15:00Z"/>
        </w:rPr>
      </w:pPr>
      <w:ins w:id="922" w:author="Nishan Shrestha" w:date="2023-07-03T16:56:00Z">
        <w:r>
          <w:t xml:space="preserve">Application files </w:t>
        </w:r>
      </w:ins>
      <w:ins w:id="923" w:author="Nishan Shrestha" w:date="2023-07-03T16:58:00Z">
        <w:r>
          <w:t xml:space="preserve">for </w:t>
        </w:r>
      </w:ins>
      <w:ins w:id="924" w:author="Nishan Shrestha" w:date="2023-07-03T16:56:00Z">
        <w:r>
          <w:t xml:space="preserve">RQ Table and </w:t>
        </w:r>
      </w:ins>
      <w:ins w:id="925" w:author="Nishan Shrestha" w:date="2023-07-03T16:57:00Z">
        <w:r>
          <w:t>Rem Config</w:t>
        </w:r>
      </w:ins>
      <w:ins w:id="926" w:author="Nishan Shrestha" w:date="2023-07-03T16:58:00Z">
        <w:r>
          <w:t xml:space="preserve"> shall be validated. If validation fails, the system should log the error, and fail the boa</w:t>
        </w:r>
      </w:ins>
      <w:ins w:id="927" w:author="Nishan Shrestha" w:date="2023-07-03T16:59:00Z">
        <w:r>
          <w:t>rd.</w:t>
        </w:r>
      </w:ins>
    </w:p>
    <w:p w14:paraId="2F8E5B54" w14:textId="77777777" w:rsidR="00D627A8" w:rsidRDefault="00D627A8">
      <w:pPr>
        <w:ind w:left="1080"/>
        <w:rPr>
          <w:ins w:id="928" w:author="Nishan Shrestha" w:date="2023-07-03T16:54:00Z"/>
        </w:rPr>
        <w:pPrChange w:id="929" w:author="Nishan Shrestha" w:date="2024-05-07T15:15:00Z">
          <w:pPr>
            <w:numPr>
              <w:numId w:val="37"/>
            </w:numPr>
            <w:tabs>
              <w:tab w:val="num" w:pos="1080"/>
            </w:tabs>
            <w:ind w:left="1080" w:hanging="360"/>
          </w:pPr>
        </w:pPrChange>
      </w:pPr>
    </w:p>
    <w:p w14:paraId="5CFAFFB6" w14:textId="589774B7" w:rsidR="00003F10" w:rsidRDefault="00003F10">
      <w:pPr>
        <w:numPr>
          <w:ilvl w:val="0"/>
          <w:numId w:val="37"/>
        </w:numPr>
        <w:pPrChange w:id="930" w:author="Nishan Shrestha" w:date="2023-06-29T10:05:00Z">
          <w:pPr>
            <w:numPr>
              <w:numId w:val="18"/>
            </w:numPr>
            <w:tabs>
              <w:tab w:val="num" w:pos="750"/>
              <w:tab w:val="num" w:pos="1080"/>
            </w:tabs>
            <w:ind w:left="1080" w:hanging="360"/>
          </w:pPr>
        </w:pPrChange>
      </w:pPr>
      <w:r>
        <w:t xml:space="preserve">During initialization, the </w:t>
      </w:r>
      <w:r w:rsidR="008D4CC3">
        <w:t xml:space="preserve">module </w:t>
      </w:r>
      <w:del w:id="931" w:author="Nishan Shrestha" w:date="2023-06-28T15:41:00Z">
        <w:r w:rsidDel="001A620B">
          <w:delText xml:space="preserve">will </w:delText>
        </w:r>
      </w:del>
      <w:ins w:id="932" w:author="Nishan Shrestha" w:date="2023-06-28T15:41:00Z">
        <w:r w:rsidR="001A620B">
          <w:t xml:space="preserve">shall </w:t>
        </w:r>
      </w:ins>
      <w:r>
        <w:t xml:space="preserve">perform memory tests, initialize variables, </w:t>
      </w:r>
      <w:r w:rsidR="00754E2C">
        <w:t xml:space="preserve">and </w:t>
      </w:r>
      <w:r>
        <w:t xml:space="preserve">create memory regions as needed.  If successful, the firmware </w:t>
      </w:r>
      <w:ins w:id="933" w:author="Nishan Shrestha" w:date="2023-06-28T15:41:00Z">
        <w:r w:rsidR="001A620B">
          <w:t>shall</w:t>
        </w:r>
      </w:ins>
      <w:del w:id="934" w:author="Nishan Shrestha" w:date="2023-06-28T15:41:00Z">
        <w:r w:rsidDel="001A620B">
          <w:delText>will</w:delText>
        </w:r>
      </w:del>
      <w:r>
        <w:t xml:space="preserve"> enter normal mode</w:t>
      </w:r>
      <w:r w:rsidR="00524421">
        <w:t>.</w:t>
      </w:r>
    </w:p>
    <w:p w14:paraId="2430D53E" w14:textId="56CD8A65" w:rsidR="00003F10" w:rsidRPr="00003F10" w:rsidRDefault="00003F10">
      <w:pPr>
        <w:numPr>
          <w:ilvl w:val="0"/>
          <w:numId w:val="37"/>
        </w:numPr>
        <w:pPrChange w:id="935" w:author="Nishan Shrestha" w:date="2023-06-29T10:05:00Z">
          <w:pPr>
            <w:numPr>
              <w:numId w:val="18"/>
            </w:numPr>
            <w:tabs>
              <w:tab w:val="num" w:pos="750"/>
              <w:tab w:val="num" w:pos="1080"/>
            </w:tabs>
            <w:ind w:left="1080" w:hanging="360"/>
          </w:pPr>
        </w:pPrChange>
      </w:pPr>
      <w:r>
        <w:t xml:space="preserve">In normal mode, the </w:t>
      </w:r>
      <w:r w:rsidR="008B098E">
        <w:t xml:space="preserve">module </w:t>
      </w:r>
      <w:del w:id="936" w:author="Nishan Shrestha" w:date="2023-06-28T15:41:00Z">
        <w:r w:rsidDel="001A620B">
          <w:delText xml:space="preserve">will </w:delText>
        </w:r>
      </w:del>
      <w:ins w:id="937" w:author="Nishan Shrestha" w:date="2023-06-28T15:41:00Z">
        <w:r w:rsidR="001A620B">
          <w:t xml:space="preserve">shall </w:t>
        </w:r>
      </w:ins>
      <w:r>
        <w:t>perform its function as described in the functional requirements.</w:t>
      </w:r>
    </w:p>
    <w:p w14:paraId="00716320" w14:textId="77777777" w:rsidR="00051B7D" w:rsidRDefault="00051B7D" w:rsidP="00051B7D">
      <w:pPr>
        <w:pStyle w:val="Heading3"/>
      </w:pPr>
      <w:bookmarkStart w:id="938" w:name="_Toc153436729"/>
      <w:bookmarkStart w:id="939" w:name="_Toc165295794"/>
      <w:r>
        <w:t>External interface requirements</w:t>
      </w:r>
      <w:bookmarkEnd w:id="938"/>
      <w:bookmarkEnd w:id="939"/>
    </w:p>
    <w:p w14:paraId="18F46D90" w14:textId="0D7F9AB3" w:rsidR="00003F10" w:rsidRDefault="00003F10" w:rsidP="00235F40">
      <w:pPr>
        <w:numPr>
          <w:ilvl w:val="0"/>
          <w:numId w:val="25"/>
        </w:numPr>
      </w:pPr>
      <w:r>
        <w:t xml:space="preserve">The </w:t>
      </w:r>
      <w:r w:rsidR="008B098E">
        <w:t xml:space="preserve">module </w:t>
      </w:r>
      <w:del w:id="940" w:author="Nishan Shrestha" w:date="2023-06-28T15:41:00Z">
        <w:r w:rsidDel="001A620B">
          <w:delText xml:space="preserve">will </w:delText>
        </w:r>
      </w:del>
      <w:r>
        <w:t>use</w:t>
      </w:r>
      <w:ins w:id="941" w:author="Nishan Shrestha" w:date="2024-05-09T12:55:00Z">
        <w:r w:rsidR="00307C3B">
          <w:t>s</w:t>
        </w:r>
      </w:ins>
      <w:r>
        <w:t xml:space="preserve"> </w:t>
      </w:r>
      <w:r w:rsidR="005539D5">
        <w:t>two</w:t>
      </w:r>
      <w:r w:rsidR="00475744">
        <w:t xml:space="preserve"> Ethernet interface</w:t>
      </w:r>
      <w:r w:rsidR="005539D5">
        <w:t>s</w:t>
      </w:r>
      <w:r w:rsidR="00E00032">
        <w:t xml:space="preserve"> on the FPC08 to connect to the C-Link</w:t>
      </w:r>
      <w:r w:rsidR="005539D5">
        <w:t xml:space="preserve"> (redundant)</w:t>
      </w:r>
      <w:r w:rsidR="00E00032">
        <w:t xml:space="preserve">.  </w:t>
      </w:r>
    </w:p>
    <w:p w14:paraId="741BE3DC" w14:textId="1DAA7D33" w:rsidR="00754E2C" w:rsidDel="003D672D" w:rsidRDefault="00754E2C" w:rsidP="003D672D">
      <w:pPr>
        <w:numPr>
          <w:ilvl w:val="0"/>
          <w:numId w:val="25"/>
        </w:numPr>
        <w:rPr>
          <w:del w:id="942" w:author="Nishan Shrestha" w:date="2023-06-28T15:41:00Z"/>
        </w:rPr>
      </w:pPr>
      <w:r>
        <w:t xml:space="preserve">The </w:t>
      </w:r>
      <w:r w:rsidR="00EC5241">
        <w:t xml:space="preserve">C-Link </w:t>
      </w:r>
      <w:r>
        <w:t xml:space="preserve">remote number </w:t>
      </w:r>
      <w:ins w:id="943" w:author="Nishan Shrestha" w:date="2024-05-09T12:55:00Z">
        <w:r w:rsidR="00307C3B">
          <w:t>is</w:t>
        </w:r>
      </w:ins>
      <w:del w:id="944" w:author="Nishan Shrestha" w:date="2023-06-28T15:41:00Z">
        <w:r w:rsidDel="001A620B">
          <w:delText>is</w:delText>
        </w:r>
      </w:del>
      <w:r>
        <w:t xml:space="preserve"> read from the front panel rotary switches.</w:t>
      </w:r>
    </w:p>
    <w:p w14:paraId="54C1E5FB" w14:textId="77777777" w:rsidR="003D672D" w:rsidRDefault="003D672D" w:rsidP="00235F40">
      <w:pPr>
        <w:numPr>
          <w:ilvl w:val="0"/>
          <w:numId w:val="25"/>
        </w:numPr>
        <w:rPr>
          <w:ins w:id="945" w:author="Nishan Shrestha" w:date="2023-06-28T15:41:00Z"/>
        </w:rPr>
      </w:pPr>
    </w:p>
    <w:p w14:paraId="6D015D40" w14:textId="77777777" w:rsidR="00EC5241" w:rsidRPr="00003F10" w:rsidRDefault="00EC5241">
      <w:pPr>
        <w:ind w:left="1080"/>
        <w:pPrChange w:id="946" w:author="Nishan Shrestha" w:date="2023-06-28T15:41:00Z">
          <w:pPr>
            <w:numPr>
              <w:numId w:val="25"/>
            </w:numPr>
            <w:ind w:left="1080" w:hanging="360"/>
          </w:pPr>
        </w:pPrChange>
      </w:pPr>
      <w:r>
        <w:t>The C-Link sequence number is identical to the remote number.</w:t>
      </w:r>
    </w:p>
    <w:p w14:paraId="68635F40" w14:textId="77777777" w:rsidR="00051B7D" w:rsidRDefault="00003F10" w:rsidP="00051B7D">
      <w:pPr>
        <w:pStyle w:val="Heading3"/>
      </w:pPr>
      <w:bookmarkStart w:id="947" w:name="_Toc153436730"/>
      <w:bookmarkStart w:id="948" w:name="_Toc165295795"/>
      <w:r>
        <w:t>User Interface requirements</w:t>
      </w:r>
      <w:bookmarkEnd w:id="947"/>
      <w:bookmarkEnd w:id="948"/>
    </w:p>
    <w:p w14:paraId="474A15F5" w14:textId="77777777" w:rsidR="00003F10" w:rsidRDefault="00003F10">
      <w:pPr>
        <w:ind w:left="720"/>
        <w:pPrChange w:id="949" w:author="Nishan Shrestha" w:date="2023-06-28T15:42:00Z">
          <w:pPr>
            <w:numPr>
              <w:numId w:val="28"/>
            </w:numPr>
            <w:ind w:left="1080" w:hanging="360"/>
          </w:pPr>
        </w:pPrChange>
      </w:pPr>
      <w:r>
        <w:t xml:space="preserve">There is no user interface for this </w:t>
      </w:r>
      <w:r w:rsidR="003D5681">
        <w:t>module</w:t>
      </w:r>
      <w:r>
        <w:t>.  There are no user interface requirements.</w:t>
      </w:r>
    </w:p>
    <w:p w14:paraId="00392D94" w14:textId="77777777" w:rsidR="00051B7D" w:rsidRDefault="00003F10" w:rsidP="00051B7D">
      <w:pPr>
        <w:pStyle w:val="Heading3"/>
      </w:pPr>
      <w:bookmarkStart w:id="950" w:name="_Toc153436731"/>
      <w:bookmarkStart w:id="951" w:name="_Toc165295796"/>
      <w:r>
        <w:t>Software Interface requirements</w:t>
      </w:r>
      <w:bookmarkEnd w:id="950"/>
      <w:bookmarkEnd w:id="951"/>
    </w:p>
    <w:p w14:paraId="2C962484" w14:textId="77777777" w:rsidR="00C3525B" w:rsidRDefault="00235F40">
      <w:pPr>
        <w:ind w:firstLine="720"/>
        <w:pPrChange w:id="952" w:author="Nishan Shrestha" w:date="2023-06-28T15:42:00Z">
          <w:pPr>
            <w:numPr>
              <w:numId w:val="26"/>
            </w:numPr>
            <w:ind w:left="1080" w:hanging="360"/>
          </w:pPr>
        </w:pPrChange>
      </w:pPr>
      <w:r>
        <w:t xml:space="preserve">There is a shared memory segment that the </w:t>
      </w:r>
      <w:r w:rsidR="003D5681">
        <w:t xml:space="preserve">module </w:t>
      </w:r>
      <w:r>
        <w:t>uses to store all C-Link data.</w:t>
      </w:r>
    </w:p>
    <w:p w14:paraId="170393B4" w14:textId="77777777" w:rsidR="00051B7D" w:rsidRDefault="00003F10" w:rsidP="00051B7D">
      <w:pPr>
        <w:pStyle w:val="Heading3"/>
      </w:pPr>
      <w:bookmarkStart w:id="953" w:name="_Toc153436732"/>
      <w:bookmarkStart w:id="954" w:name="_Toc165295797"/>
      <w:r>
        <w:t>Internal Interface requirements</w:t>
      </w:r>
      <w:bookmarkEnd w:id="953"/>
      <w:bookmarkEnd w:id="954"/>
    </w:p>
    <w:p w14:paraId="7F4627A5" w14:textId="77777777" w:rsidR="004F63CB" w:rsidRDefault="004F63CB">
      <w:pPr>
        <w:ind w:firstLine="720"/>
        <w:pPrChange w:id="955" w:author="Nishan Shrestha" w:date="2023-06-28T15:42:00Z">
          <w:pPr>
            <w:numPr>
              <w:numId w:val="29"/>
            </w:numPr>
            <w:ind w:left="1080" w:hanging="360"/>
          </w:pPr>
        </w:pPrChange>
      </w:pPr>
      <w:r>
        <w:t>There are no internal interface requirements.</w:t>
      </w:r>
    </w:p>
    <w:p w14:paraId="416BDB2E" w14:textId="77777777" w:rsidR="00E52C14" w:rsidRPr="00E52C14" w:rsidRDefault="00E52C14" w:rsidP="00E52C14">
      <w:pPr>
        <w:ind w:left="360"/>
      </w:pPr>
    </w:p>
    <w:p w14:paraId="61C43F76" w14:textId="77777777" w:rsidR="00051B7D" w:rsidRPr="00BC57E8" w:rsidRDefault="00003F10" w:rsidP="00BC57E8">
      <w:pPr>
        <w:pStyle w:val="Heading3"/>
      </w:pPr>
      <w:bookmarkStart w:id="956" w:name="_Toc153436733"/>
      <w:bookmarkStart w:id="957" w:name="_Toc165295798"/>
      <w:r w:rsidRPr="00BC57E8">
        <w:t>Function Requirements</w:t>
      </w:r>
      <w:bookmarkEnd w:id="956"/>
      <w:bookmarkEnd w:id="957"/>
    </w:p>
    <w:p w14:paraId="40C38435" w14:textId="77777777" w:rsidR="00051B7D" w:rsidRDefault="00051B7D" w:rsidP="00051B7D"/>
    <w:p w14:paraId="27B3C623" w14:textId="4C037EA2" w:rsidR="00B05842" w:rsidRPr="00DC7C88" w:rsidRDefault="00B05842">
      <w:pPr>
        <w:pStyle w:val="tag"/>
        <w:pPrChange w:id="958" w:author="Nishan Shrestha" w:date="2024-05-07T09:57:00Z">
          <w:pPr/>
        </w:pPrChange>
      </w:pPr>
      <w:r w:rsidRPr="00DC7C88">
        <w:t>RS901-002-24-</w:t>
      </w:r>
      <w:ins w:id="959" w:author="Nishan Shrestha" w:date="2024-05-07T15:39:00Z">
        <w:r w:rsidR="00372288">
          <w:t>3</w:t>
        </w:r>
      </w:ins>
      <w:ins w:id="960" w:author="Nishan Shrestha" w:date="2024-05-07T15:48:00Z">
        <w:r w:rsidR="00F22924">
          <w:t>16</w:t>
        </w:r>
      </w:ins>
      <w:ins w:id="961" w:author="Nishan Shrestha" w:date="2024-05-07T15:39:00Z">
        <w:r w:rsidR="00372288">
          <w:t>-</w:t>
        </w:r>
      </w:ins>
      <w:del w:id="962" w:author="Nishan Shrestha" w:date="2024-05-07T15:39:00Z">
        <w:r w:rsidRPr="00DC7C88" w:rsidDel="00372288">
          <w:delText>1</w:delText>
        </w:r>
      </w:del>
      <w:del w:id="963" w:author="Nishan Shrestha" w:date="2024-05-07T15:40:00Z">
        <w:r w:rsidR="00AE7961" w:rsidRPr="00DC7C88" w:rsidDel="00372288">
          <w:delText>-</w:delText>
        </w:r>
      </w:del>
      <w:r w:rsidR="0002036D" w:rsidRPr="00DC7C88">
        <w:t>1</w:t>
      </w:r>
    </w:p>
    <w:p w14:paraId="36C5013C" w14:textId="77777777" w:rsidR="00003F10" w:rsidRDefault="00003F10" w:rsidP="00003F10">
      <w:pPr>
        <w:numPr>
          <w:ilvl w:val="0"/>
          <w:numId w:val="17"/>
        </w:numPr>
        <w:rPr>
          <w:ins w:id="964" w:author="Nishan Shrestha" w:date="2024-04-26T13:44:00Z"/>
        </w:rPr>
      </w:pPr>
      <w:r>
        <w:t xml:space="preserve">The C-Link </w:t>
      </w:r>
      <w:r w:rsidR="001A7D69">
        <w:t xml:space="preserve">monitoring </w:t>
      </w:r>
      <w:r w:rsidR="007F239D">
        <w:t>protocol</w:t>
      </w:r>
      <w:r>
        <w:t xml:space="preserve"> </w:t>
      </w:r>
      <w:r w:rsidR="009A266A">
        <w:t>submodule</w:t>
      </w:r>
      <w:r>
        <w:t xml:space="preserve"> </w:t>
      </w:r>
      <w:r w:rsidR="00E52C14">
        <w:t xml:space="preserve">shall </w:t>
      </w:r>
      <w:r w:rsidR="00235F40">
        <w:t>do token passing on the C-Link</w:t>
      </w:r>
      <w:r>
        <w:t>.</w:t>
      </w:r>
    </w:p>
    <w:p w14:paraId="4CBFC090" w14:textId="53DF7F0F" w:rsidR="00C4392C" w:rsidDel="00FE1C71" w:rsidRDefault="00C4392C">
      <w:pPr>
        <w:rPr>
          <w:del w:id="965" w:author="Nishan Shrestha" w:date="2024-04-26T15:16:00Z"/>
        </w:rPr>
        <w:pPrChange w:id="966" w:author="Nishan Shrestha" w:date="2024-04-26T13:44:00Z">
          <w:pPr>
            <w:numPr>
              <w:numId w:val="17"/>
            </w:numPr>
            <w:tabs>
              <w:tab w:val="num" w:pos="720"/>
            </w:tabs>
            <w:ind w:left="720" w:hanging="360"/>
          </w:pPr>
        </w:pPrChange>
      </w:pPr>
    </w:p>
    <w:p w14:paraId="3ECD3071" w14:textId="77777777" w:rsidR="00B05842" w:rsidRDefault="00B05842" w:rsidP="00B05842">
      <w:pPr>
        <w:ind w:left="720"/>
      </w:pPr>
    </w:p>
    <w:p w14:paraId="60C82A21" w14:textId="78117D5D" w:rsidR="00B05842" w:rsidRPr="00C07CD2" w:rsidRDefault="00B05842" w:rsidP="00B05842">
      <w:pPr>
        <w:rPr>
          <w:b/>
          <w:bCs/>
          <w:i/>
          <w:iCs/>
          <w:color w:val="0000FF"/>
          <w:szCs w:val="24"/>
          <w:rPrChange w:id="967" w:author="Nishan Shrestha" w:date="2024-04-25T12:42:00Z">
            <w:rPr>
              <w:szCs w:val="24"/>
            </w:rPr>
          </w:rPrChange>
        </w:rPr>
      </w:pPr>
      <w:r w:rsidRPr="00C07CD2">
        <w:rPr>
          <w:b/>
          <w:bCs/>
          <w:i/>
          <w:iCs/>
          <w:color w:val="0000FF"/>
          <w:szCs w:val="24"/>
          <w:rPrChange w:id="968" w:author="Nishan Shrestha" w:date="2024-04-25T12:42:00Z">
            <w:rPr>
              <w:szCs w:val="24"/>
            </w:rPr>
          </w:rPrChange>
        </w:rPr>
        <w:t>RS901-002-24-</w:t>
      </w:r>
      <w:ins w:id="969" w:author="Nishan Shrestha" w:date="2024-05-07T15:40:00Z">
        <w:r w:rsidR="00372288">
          <w:rPr>
            <w:b/>
            <w:bCs/>
            <w:i/>
            <w:iCs/>
            <w:color w:val="0000FF"/>
            <w:szCs w:val="24"/>
          </w:rPr>
          <w:t>3</w:t>
        </w:r>
      </w:ins>
      <w:r w:rsidR="00AE7961" w:rsidRPr="00C07CD2">
        <w:rPr>
          <w:b/>
          <w:bCs/>
          <w:i/>
          <w:iCs/>
          <w:color w:val="0000FF"/>
          <w:szCs w:val="24"/>
          <w:rPrChange w:id="970" w:author="Nishan Shrestha" w:date="2024-04-25T12:42:00Z">
            <w:rPr>
              <w:szCs w:val="24"/>
            </w:rPr>
          </w:rPrChange>
        </w:rPr>
        <w:t>1</w:t>
      </w:r>
      <w:del w:id="971" w:author="Nishan Shrestha" w:date="2024-05-07T15:48:00Z">
        <w:r w:rsidR="00AE7961" w:rsidRPr="00C07CD2" w:rsidDel="00F22924">
          <w:rPr>
            <w:b/>
            <w:bCs/>
            <w:i/>
            <w:iCs/>
            <w:color w:val="0000FF"/>
            <w:szCs w:val="24"/>
            <w:rPrChange w:id="972" w:author="Nishan Shrestha" w:date="2024-04-25T12:42:00Z">
              <w:rPr>
                <w:szCs w:val="24"/>
              </w:rPr>
            </w:rPrChange>
          </w:rPr>
          <w:delText>-</w:delText>
        </w:r>
      </w:del>
      <w:ins w:id="973" w:author="Nishan Shrestha" w:date="2024-05-07T15:40:00Z">
        <w:r w:rsidR="00372288">
          <w:rPr>
            <w:b/>
            <w:bCs/>
            <w:i/>
            <w:iCs/>
            <w:color w:val="0000FF"/>
            <w:szCs w:val="24"/>
          </w:rPr>
          <w:t>6</w:t>
        </w:r>
      </w:ins>
      <w:ins w:id="974" w:author="Nishan Shrestha" w:date="2024-05-07T15:48:00Z">
        <w:r w:rsidR="00F22924">
          <w:rPr>
            <w:b/>
            <w:bCs/>
            <w:i/>
            <w:iCs/>
            <w:color w:val="0000FF"/>
            <w:szCs w:val="24"/>
          </w:rPr>
          <w:t>-</w:t>
        </w:r>
      </w:ins>
      <w:r w:rsidRPr="00C07CD2">
        <w:rPr>
          <w:b/>
          <w:bCs/>
          <w:i/>
          <w:iCs/>
          <w:color w:val="0000FF"/>
          <w:szCs w:val="24"/>
          <w:rPrChange w:id="975" w:author="Nishan Shrestha" w:date="2024-04-25T12:42:00Z">
            <w:rPr>
              <w:szCs w:val="24"/>
            </w:rPr>
          </w:rPrChange>
        </w:rPr>
        <w:t>2</w:t>
      </w:r>
    </w:p>
    <w:p w14:paraId="7A050DF9" w14:textId="77777777" w:rsidR="00003F10" w:rsidRDefault="00003F10" w:rsidP="00003F10">
      <w:pPr>
        <w:numPr>
          <w:ilvl w:val="0"/>
          <w:numId w:val="17"/>
        </w:numPr>
      </w:pPr>
      <w:r>
        <w:t xml:space="preserve">The C-link monitoring </w:t>
      </w:r>
      <w:r w:rsidR="009A266A">
        <w:t xml:space="preserve">submodule </w:t>
      </w:r>
      <w:r w:rsidR="00E52C14">
        <w:t>shall collect</w:t>
      </w:r>
      <w:r>
        <w:t xml:space="preserve"> all </w:t>
      </w:r>
      <w:r w:rsidR="007F239D">
        <w:t xml:space="preserve">incoming remote </w:t>
      </w:r>
      <w:r w:rsidR="006B22F3">
        <w:t xml:space="preserve">DDB </w:t>
      </w:r>
      <w:r>
        <w:t>data</w:t>
      </w:r>
      <w:r w:rsidR="006B22F3">
        <w:t xml:space="preserve"> </w:t>
      </w:r>
      <w:r w:rsidR="007F239D">
        <w:t>and</w:t>
      </w:r>
      <w:r w:rsidR="006B22F3">
        <w:t xml:space="preserve"> UCP data</w:t>
      </w:r>
      <w:r>
        <w:t xml:space="preserve"> from the C-Lin</w:t>
      </w:r>
      <w:r w:rsidR="00E52C14">
        <w:t>k and store</w:t>
      </w:r>
      <w:r>
        <w:t xml:space="preserve"> it in </w:t>
      </w:r>
      <w:r w:rsidR="00235F40">
        <w:t xml:space="preserve">shared memory </w:t>
      </w:r>
      <w:r>
        <w:t xml:space="preserve">for use by the </w:t>
      </w:r>
      <w:r w:rsidR="002F6A3B">
        <w:t>FCL</w:t>
      </w:r>
      <w:r>
        <w:t xml:space="preserve"> </w:t>
      </w:r>
      <w:r w:rsidR="007F239D">
        <w:t xml:space="preserve">link </w:t>
      </w:r>
      <w:r w:rsidR="006B22F3">
        <w:t>module</w:t>
      </w:r>
      <w:r>
        <w:t>.</w:t>
      </w:r>
    </w:p>
    <w:p w14:paraId="2EF60F6E" w14:textId="77777777" w:rsidR="009A266A" w:rsidRDefault="009A266A" w:rsidP="009A266A">
      <w:pPr>
        <w:ind w:left="720"/>
      </w:pPr>
    </w:p>
    <w:p w14:paraId="30BAC01C" w14:textId="6AD064ED" w:rsidR="00B05842" w:rsidRPr="00C07CD2" w:rsidRDefault="00B05842" w:rsidP="00B05842">
      <w:pPr>
        <w:rPr>
          <w:b/>
          <w:bCs/>
          <w:i/>
          <w:iCs/>
          <w:color w:val="0000FF"/>
          <w:szCs w:val="24"/>
          <w:rPrChange w:id="976" w:author="Nishan Shrestha" w:date="2024-04-25T12:42:00Z">
            <w:rPr>
              <w:szCs w:val="24"/>
            </w:rPr>
          </w:rPrChange>
        </w:rPr>
      </w:pPr>
      <w:r w:rsidRPr="00C07CD2">
        <w:rPr>
          <w:b/>
          <w:bCs/>
          <w:i/>
          <w:iCs/>
          <w:color w:val="0000FF"/>
          <w:szCs w:val="24"/>
          <w:rPrChange w:id="977" w:author="Nishan Shrestha" w:date="2024-04-25T12:42:00Z">
            <w:rPr>
              <w:szCs w:val="24"/>
            </w:rPr>
          </w:rPrChange>
        </w:rPr>
        <w:lastRenderedPageBreak/>
        <w:t>RS901-002-24-</w:t>
      </w:r>
      <w:ins w:id="978" w:author="Nishan Shrestha" w:date="2024-05-07T15:40:00Z">
        <w:r w:rsidR="00372288">
          <w:rPr>
            <w:b/>
            <w:bCs/>
            <w:i/>
            <w:iCs/>
            <w:color w:val="0000FF"/>
            <w:szCs w:val="24"/>
          </w:rPr>
          <w:t>31</w:t>
        </w:r>
      </w:ins>
      <w:del w:id="979" w:author="Nishan Shrestha" w:date="2024-05-07T15:40:00Z">
        <w:r w:rsidR="00AE7961" w:rsidRPr="00C07CD2" w:rsidDel="00372288">
          <w:rPr>
            <w:b/>
            <w:bCs/>
            <w:i/>
            <w:iCs/>
            <w:color w:val="0000FF"/>
            <w:szCs w:val="24"/>
            <w:rPrChange w:id="980" w:author="Nishan Shrestha" w:date="2024-04-25T12:42:00Z">
              <w:rPr>
                <w:szCs w:val="24"/>
              </w:rPr>
            </w:rPrChange>
          </w:rPr>
          <w:delText>1</w:delText>
        </w:r>
      </w:del>
      <w:del w:id="981" w:author="Nishan Shrestha" w:date="2024-05-07T15:48:00Z">
        <w:r w:rsidR="00AE7961" w:rsidRPr="00C07CD2" w:rsidDel="00F22924">
          <w:rPr>
            <w:b/>
            <w:bCs/>
            <w:i/>
            <w:iCs/>
            <w:color w:val="0000FF"/>
            <w:szCs w:val="24"/>
            <w:rPrChange w:id="982" w:author="Nishan Shrestha" w:date="2024-04-25T12:42:00Z">
              <w:rPr>
                <w:szCs w:val="24"/>
              </w:rPr>
            </w:rPrChange>
          </w:rPr>
          <w:delText>-</w:delText>
        </w:r>
      </w:del>
      <w:ins w:id="983" w:author="Nishan Shrestha" w:date="2024-05-07T15:40:00Z">
        <w:r w:rsidR="00372288">
          <w:rPr>
            <w:b/>
            <w:bCs/>
            <w:i/>
            <w:iCs/>
            <w:color w:val="0000FF"/>
            <w:szCs w:val="24"/>
          </w:rPr>
          <w:t>6</w:t>
        </w:r>
      </w:ins>
      <w:ins w:id="984" w:author="Nishan Shrestha" w:date="2024-05-07T15:48:00Z">
        <w:r w:rsidR="00F22924">
          <w:rPr>
            <w:b/>
            <w:bCs/>
            <w:i/>
            <w:iCs/>
            <w:color w:val="0000FF"/>
            <w:szCs w:val="24"/>
          </w:rPr>
          <w:t>-</w:t>
        </w:r>
      </w:ins>
      <w:r w:rsidRPr="00C07CD2">
        <w:rPr>
          <w:b/>
          <w:bCs/>
          <w:i/>
          <w:iCs/>
          <w:color w:val="0000FF"/>
          <w:szCs w:val="24"/>
          <w:rPrChange w:id="985" w:author="Nishan Shrestha" w:date="2024-04-25T12:42:00Z">
            <w:rPr>
              <w:szCs w:val="24"/>
            </w:rPr>
          </w:rPrChange>
        </w:rPr>
        <w:t>3</w:t>
      </w:r>
    </w:p>
    <w:p w14:paraId="0768C126" w14:textId="32F02A31" w:rsidR="00E00032" w:rsidDel="00DD2392" w:rsidRDefault="00235F40" w:rsidP="00E00032">
      <w:pPr>
        <w:numPr>
          <w:ilvl w:val="0"/>
          <w:numId w:val="17"/>
        </w:numPr>
        <w:rPr>
          <w:del w:id="986" w:author="Nishan Shrestha" w:date="2023-06-28T15:42:00Z"/>
        </w:rPr>
      </w:pPr>
      <w:r>
        <w:t xml:space="preserve">The </w:t>
      </w:r>
      <w:r w:rsidR="00E00032">
        <w:t xml:space="preserve">FPC08 </w:t>
      </w:r>
      <w:r w:rsidR="00757B3F">
        <w:t>shall configure internal data based on the C-Link traffic that it receives</w:t>
      </w:r>
      <w:r w:rsidR="007B35FC">
        <w:t xml:space="preserve"> through mapping table</w:t>
      </w:r>
      <w:r w:rsidR="00757B3F">
        <w:t>.</w:t>
      </w:r>
      <w:ins w:id="987" w:author="Nishan Shrestha" w:date="2023-06-28T15:42:00Z">
        <w:r w:rsidR="00DD2392">
          <w:rPr>
            <w:szCs w:val="24"/>
          </w:rPr>
          <w:t xml:space="preserve"> </w:t>
        </w:r>
      </w:ins>
    </w:p>
    <w:p w14:paraId="58C69383" w14:textId="77777777" w:rsidR="007B35FC" w:rsidDel="00DD2392" w:rsidRDefault="007B35FC">
      <w:pPr>
        <w:numPr>
          <w:ilvl w:val="0"/>
          <w:numId w:val="17"/>
        </w:numPr>
        <w:rPr>
          <w:del w:id="988" w:author="Nishan Shrestha" w:date="2023-06-28T15:42:00Z"/>
        </w:rPr>
        <w:pPrChange w:id="989" w:author="Nishan Shrestha" w:date="2023-06-28T15:42:00Z">
          <w:pPr>
            <w:ind w:left="720"/>
          </w:pPr>
        </w:pPrChange>
      </w:pPr>
    </w:p>
    <w:p w14:paraId="5515F815" w14:textId="56414071" w:rsidR="007B35FC" w:rsidRPr="00B05842" w:rsidDel="00DD2392" w:rsidRDefault="007B35FC" w:rsidP="00720255">
      <w:pPr>
        <w:rPr>
          <w:del w:id="990" w:author="Nishan Shrestha" w:date="2023-06-28T15:42:00Z"/>
          <w:szCs w:val="24"/>
        </w:rPr>
      </w:pPr>
      <w:del w:id="991" w:author="Nishan Shrestha" w:date="2023-06-28T15:42:00Z">
        <w:r w:rsidRPr="00B05842" w:rsidDel="00DD2392">
          <w:rPr>
            <w:szCs w:val="24"/>
          </w:rPr>
          <w:delText>RS901-002-24-</w:delText>
        </w:r>
        <w:r w:rsidDel="00DD2392">
          <w:rPr>
            <w:szCs w:val="24"/>
          </w:rPr>
          <w:delText>1-4</w:delText>
        </w:r>
      </w:del>
    </w:p>
    <w:p w14:paraId="46DB2242" w14:textId="277083F3" w:rsidR="007B35FC" w:rsidDel="00C735BB" w:rsidRDefault="007B35FC" w:rsidP="00C735BB">
      <w:pPr>
        <w:numPr>
          <w:ilvl w:val="0"/>
          <w:numId w:val="17"/>
        </w:numPr>
        <w:rPr>
          <w:del w:id="992" w:author="Nishan Shrestha" w:date="2023-06-28T15:42:00Z"/>
        </w:rPr>
      </w:pPr>
      <w:r>
        <w:t>The mapping table is a text file with the name rqDat63.</w:t>
      </w:r>
      <w:ins w:id="993" w:author="Nishan Shrestha" w:date="2023-06-28T15:45:00Z">
        <w:r w:rsidR="003E45E9">
          <w:t>sxx</w:t>
        </w:r>
      </w:ins>
      <w:del w:id="994" w:author="Nishan Shrestha" w:date="2023-06-28T15:45:00Z">
        <w:r w:rsidDel="003E45E9">
          <w:delText>SXX</w:delText>
        </w:r>
      </w:del>
    </w:p>
    <w:p w14:paraId="6BC56B81" w14:textId="77777777" w:rsidR="00C735BB" w:rsidRDefault="00C735BB" w:rsidP="00DD2392">
      <w:pPr>
        <w:numPr>
          <w:ilvl w:val="0"/>
          <w:numId w:val="17"/>
        </w:numPr>
        <w:rPr>
          <w:ins w:id="995" w:author="Nishan Shrestha" w:date="2023-06-28T15:42:00Z"/>
        </w:rPr>
      </w:pPr>
    </w:p>
    <w:p w14:paraId="5FBE15A4" w14:textId="77777777" w:rsidR="007B35FC" w:rsidDel="00DD2392" w:rsidRDefault="007B35FC" w:rsidP="00720255">
      <w:pPr>
        <w:pStyle w:val="ListParagraph"/>
        <w:rPr>
          <w:del w:id="996" w:author="Nishan Shrestha" w:date="2023-06-28T15:42:00Z"/>
        </w:rPr>
      </w:pPr>
    </w:p>
    <w:p w14:paraId="1A51225A" w14:textId="03F99633" w:rsidR="007B35FC" w:rsidDel="00FE1C71" w:rsidRDefault="007B35FC" w:rsidP="00C735BB">
      <w:pPr>
        <w:ind w:left="720"/>
        <w:rPr>
          <w:del w:id="997" w:author="Nishan Shrestha" w:date="2023-06-28T15:43:00Z"/>
        </w:rPr>
      </w:pPr>
      <w:r>
        <w:t xml:space="preserve">The format </w:t>
      </w:r>
      <w:ins w:id="998" w:author="Nishan Shrestha" w:date="2023-06-28T15:44:00Z">
        <w:r w:rsidR="00452BD6">
          <w:t>for filtering DDB data in</w:t>
        </w:r>
      </w:ins>
      <w:del w:id="999" w:author="Nishan Shrestha" w:date="2023-06-28T15:44:00Z">
        <w:r w:rsidDel="00452BD6">
          <w:delText>of</w:delText>
        </w:r>
      </w:del>
      <w:r>
        <w:t xml:space="preserve"> rqDat63.</w:t>
      </w:r>
      <w:ins w:id="1000" w:author="Nishan Shrestha" w:date="2023-06-28T15:45:00Z">
        <w:r w:rsidR="003E45E9">
          <w:t>sxx</w:t>
        </w:r>
      </w:ins>
      <w:del w:id="1001" w:author="Nishan Shrestha" w:date="2023-06-28T15:45:00Z">
        <w:r w:rsidDel="003E45E9">
          <w:delText>SXX</w:delText>
        </w:r>
      </w:del>
      <w:r>
        <w:t xml:space="preserve"> is as follows:</w:t>
      </w:r>
    </w:p>
    <w:p w14:paraId="52A79908" w14:textId="77777777" w:rsidR="00FE1C71" w:rsidRDefault="00FE1C71" w:rsidP="00C735BB">
      <w:pPr>
        <w:ind w:left="720"/>
        <w:rPr>
          <w:ins w:id="1002" w:author="Nishan Shrestha" w:date="2024-04-26T15:15:00Z"/>
        </w:rPr>
      </w:pPr>
    </w:p>
    <w:p w14:paraId="1903C4EC" w14:textId="77777777" w:rsidR="00BC2A4A" w:rsidRDefault="00BC2A4A">
      <w:pPr>
        <w:rPr>
          <w:ins w:id="1003" w:author="Nishan Shrestha" w:date="2023-12-14T08:53:00Z"/>
        </w:rPr>
        <w:pPrChange w:id="1004" w:author="Nishan Shrestha" w:date="2024-04-26T15:16:00Z">
          <w:pPr>
            <w:ind w:left="720"/>
          </w:pPr>
        </w:pPrChange>
      </w:pPr>
    </w:p>
    <w:p w14:paraId="0925B996" w14:textId="59558962" w:rsidR="00C735BB" w:rsidDel="003654DD" w:rsidRDefault="00C735BB" w:rsidP="003654DD">
      <w:pPr>
        <w:rPr>
          <w:del w:id="1005" w:author="Nishan Shrestha" w:date="2023-06-28T15:51:00Z"/>
        </w:rPr>
      </w:pPr>
    </w:p>
    <w:p w14:paraId="2FF7B2AC" w14:textId="488988B7" w:rsidR="003654DD" w:rsidDel="00CE3413" w:rsidRDefault="007B35FC">
      <w:pPr>
        <w:autoSpaceDE w:val="0"/>
        <w:autoSpaceDN w:val="0"/>
        <w:adjustRightInd w:val="0"/>
        <w:ind w:firstLine="720"/>
        <w:jc w:val="left"/>
        <w:rPr>
          <w:del w:id="1006" w:author="Nishan Shrestha" w:date="2023-06-28T15:53:00Z"/>
        </w:rPr>
        <w:pPrChange w:id="1007" w:author="Nishan Shrestha" w:date="2024-04-25T12:49:00Z">
          <w:pPr>
            <w:autoSpaceDE w:val="0"/>
            <w:autoSpaceDN w:val="0"/>
            <w:adjustRightInd w:val="0"/>
            <w:jc w:val="left"/>
          </w:pPr>
        </w:pPrChange>
      </w:pPr>
      <w:r w:rsidRPr="004262FA">
        <w:t>FILTER(DDB,</w:t>
      </w:r>
      <w:r>
        <w:rPr>
          <w:rFonts w:ascii="Courier New" w:hAnsi="Courier New" w:cs="Courier New"/>
          <w:color w:val="000000"/>
          <w:sz w:val="20"/>
          <w:lang w:eastAsia="zh-TW"/>
        </w:rPr>
        <w:t>startPt</w:t>
      </w:r>
      <w:r w:rsidRPr="004262FA">
        <w:t>,</w:t>
      </w:r>
      <w:r>
        <w:rPr>
          <w:rFonts w:ascii="Courier New" w:hAnsi="Courier New" w:cs="Courier New"/>
          <w:color w:val="000000"/>
          <w:sz w:val="20"/>
          <w:lang w:eastAsia="zh-TW"/>
        </w:rPr>
        <w:t>numPts</w:t>
      </w:r>
      <w:r w:rsidRPr="004262FA">
        <w:t>,</w:t>
      </w:r>
      <w:r>
        <w:rPr>
          <w:rFonts w:ascii="Courier New" w:hAnsi="Courier New" w:cs="Courier New"/>
          <w:color w:val="000000"/>
          <w:sz w:val="20"/>
          <w:lang w:eastAsia="zh-TW"/>
        </w:rPr>
        <w:t>srcRem</w:t>
      </w:r>
      <w:r w:rsidRPr="004262FA">
        <w:t>,</w:t>
      </w:r>
      <w:r>
        <w:rPr>
          <w:rFonts w:ascii="Courier New" w:hAnsi="Courier New" w:cs="Courier New"/>
          <w:color w:val="000000"/>
          <w:sz w:val="20"/>
          <w:lang w:eastAsia="zh-TW"/>
        </w:rPr>
        <w:t>srcPtType</w:t>
      </w:r>
      <w:r w:rsidRPr="004262FA">
        <w:t>,</w:t>
      </w:r>
      <w:r>
        <w:rPr>
          <w:rFonts w:ascii="Courier New" w:hAnsi="Courier New" w:cs="Courier New"/>
          <w:color w:val="000000"/>
          <w:sz w:val="20"/>
          <w:lang w:eastAsia="zh-TW"/>
        </w:rPr>
        <w:t>srcPtNum</w:t>
      </w:r>
      <w:r w:rsidRPr="004262FA">
        <w:t>,</w:t>
      </w:r>
      <w:r>
        <w:rPr>
          <w:rFonts w:ascii="Courier New" w:hAnsi="Courier New" w:cs="Courier New"/>
          <w:color w:val="000000"/>
          <w:sz w:val="20"/>
          <w:lang w:eastAsia="zh-TW"/>
        </w:rPr>
        <w:t>defQW</w:t>
      </w:r>
      <w:r w:rsidRPr="004262FA">
        <w:t>,</w:t>
      </w:r>
      <w:r w:rsidRPr="00B00899">
        <w:t xml:space="preserve"> </w:t>
      </w:r>
      <w:r>
        <w:rPr>
          <w:rFonts w:ascii="Courier New" w:hAnsi="Courier New" w:cs="Courier New"/>
          <w:color w:val="000000"/>
          <w:sz w:val="20"/>
          <w:lang w:eastAsia="zh-TW"/>
        </w:rPr>
        <w:t>defAct</w:t>
      </w:r>
      <w:r w:rsidRPr="004262FA">
        <w:t>)</w:t>
      </w:r>
    </w:p>
    <w:p w14:paraId="31D2B9D6" w14:textId="77777777" w:rsidR="001C44D9" w:rsidRDefault="001C44D9">
      <w:pPr>
        <w:autoSpaceDE w:val="0"/>
        <w:autoSpaceDN w:val="0"/>
        <w:adjustRightInd w:val="0"/>
        <w:ind w:firstLine="720"/>
        <w:jc w:val="left"/>
        <w:rPr>
          <w:ins w:id="1008" w:author="Nishan Shrestha" w:date="2024-04-25T12:49:00Z"/>
          <w:rFonts w:ascii="Courier New" w:hAnsi="Courier New" w:cs="Courier New"/>
          <w:color w:val="000000"/>
          <w:sz w:val="20"/>
          <w:lang w:val="fr-FR"/>
        </w:rPr>
      </w:pPr>
    </w:p>
    <w:p w14:paraId="16DA092B" w14:textId="6FD3BAA5" w:rsidR="003654DD" w:rsidRPr="008E07A5" w:rsidRDefault="003654DD">
      <w:pPr>
        <w:autoSpaceDE w:val="0"/>
        <w:autoSpaceDN w:val="0"/>
        <w:adjustRightInd w:val="0"/>
        <w:ind w:firstLine="720"/>
        <w:jc w:val="left"/>
        <w:rPr>
          <w:ins w:id="1009" w:author="Nishan Shrestha" w:date="2023-06-28T15:50:00Z"/>
          <w:sz w:val="20"/>
          <w:lang w:val="fr-FR"/>
          <w:rPrChange w:id="1010" w:author="Nishan Shrestha" w:date="2024-04-26T13:40:00Z">
            <w:rPr>
              <w:ins w:id="1011" w:author="Nishan Shrestha" w:date="2023-06-28T15:50:00Z"/>
              <w:rFonts w:ascii="Courier New" w:hAnsi="Courier New" w:cs="Courier New"/>
              <w:sz w:val="20"/>
            </w:rPr>
          </w:rPrChange>
        </w:rPr>
        <w:pPrChange w:id="1012" w:author="Nishan Shrestha" w:date="2023-06-28T15:54:00Z">
          <w:pPr>
            <w:autoSpaceDE w:val="0"/>
            <w:autoSpaceDN w:val="0"/>
            <w:adjustRightInd w:val="0"/>
            <w:jc w:val="left"/>
          </w:pPr>
        </w:pPrChange>
      </w:pPr>
      <w:ins w:id="1013" w:author="Nishan Shrestha" w:date="2023-06-28T15:50:00Z">
        <w:r w:rsidRPr="008E07A5">
          <w:rPr>
            <w:color w:val="000000"/>
            <w:sz w:val="20"/>
            <w:lang w:val="fr-FR"/>
            <w:rPrChange w:id="1014" w:author="Nishan Shrestha" w:date="2024-04-26T13:40:00Z">
              <w:rPr>
                <w:rFonts w:ascii="Courier New" w:hAnsi="Courier New" w:cs="Courier New"/>
                <w:color w:val="000000"/>
                <w:sz w:val="20"/>
              </w:rPr>
            </w:rPrChange>
          </w:rPr>
          <w:t xml:space="preserve">UCHAR8     </w:t>
        </w:r>
      </w:ins>
      <w:ins w:id="1015" w:author="Nishan Shrestha" w:date="2024-04-26T13:40:00Z">
        <w:r w:rsidR="008E07A5">
          <w:rPr>
            <w:color w:val="000000"/>
            <w:sz w:val="20"/>
            <w:lang w:val="fr-FR"/>
          </w:rPr>
          <w:t xml:space="preserve">  </w:t>
        </w:r>
      </w:ins>
      <w:ins w:id="1016" w:author="Nishan Shrestha" w:date="2023-06-28T15:50:00Z">
        <w:r w:rsidRPr="008E07A5">
          <w:rPr>
            <w:color w:val="000000"/>
            <w:sz w:val="20"/>
            <w:lang w:val="fr-FR"/>
            <w:rPrChange w:id="1017" w:author="Nishan Shrestha" w:date="2024-04-26T13:40:00Z">
              <w:rPr>
                <w:rFonts w:ascii="Courier New" w:hAnsi="Courier New" w:cs="Courier New"/>
                <w:color w:val="000000"/>
                <w:sz w:val="20"/>
              </w:rPr>
            </w:rPrChange>
          </w:rPr>
          <w:t xml:space="preserve"> </w:t>
        </w:r>
        <w:r w:rsidRPr="008E07A5">
          <w:rPr>
            <w:color w:val="000000"/>
            <w:sz w:val="20"/>
            <w:lang w:val="fr-FR"/>
            <w:rPrChange w:id="1018" w:author="Nishan Shrestha" w:date="2024-04-26T13:40:00Z">
              <w:rPr>
                <w:rFonts w:ascii="Courier New" w:hAnsi="Courier New" w:cs="Courier New"/>
                <w:color w:val="000000"/>
                <w:sz w:val="20"/>
                <w:highlight w:val="blue"/>
              </w:rPr>
            </w:rPrChange>
          </w:rPr>
          <w:t>desPtType</w:t>
        </w:r>
        <w:r w:rsidRPr="008E07A5">
          <w:rPr>
            <w:color w:val="000000"/>
            <w:sz w:val="20"/>
            <w:lang w:val="fr-FR"/>
            <w:rPrChange w:id="1019" w:author="Nishan Shrestha" w:date="2024-04-26T13:40:00Z">
              <w:rPr>
                <w:rFonts w:ascii="Courier New" w:hAnsi="Courier New" w:cs="Courier New"/>
                <w:color w:val="000000"/>
                <w:sz w:val="20"/>
              </w:rPr>
            </w:rPrChange>
          </w:rPr>
          <w:t xml:space="preserve">;            </w:t>
        </w:r>
      </w:ins>
      <w:ins w:id="1020" w:author="Nishan Shrestha" w:date="2024-04-26T13:40:00Z">
        <w:r w:rsidR="008E07A5">
          <w:rPr>
            <w:color w:val="000000"/>
            <w:sz w:val="20"/>
            <w:lang w:val="fr-FR"/>
          </w:rPr>
          <w:t xml:space="preserve"> </w:t>
        </w:r>
      </w:ins>
      <w:ins w:id="1021" w:author="Nishan Shrestha" w:date="2023-06-28T15:50:00Z">
        <w:r w:rsidRPr="008E07A5">
          <w:rPr>
            <w:color w:val="3F7F5F"/>
            <w:sz w:val="20"/>
            <w:lang w:val="fr-FR"/>
            <w:rPrChange w:id="1022" w:author="Nishan Shrestha" w:date="2024-04-26T13:40:00Z">
              <w:rPr>
                <w:rFonts w:ascii="Courier New" w:hAnsi="Courier New" w:cs="Courier New"/>
                <w:color w:val="3F7F5F"/>
                <w:sz w:val="20"/>
              </w:rPr>
            </w:rPrChange>
          </w:rPr>
          <w:t>/* destination point type */</w:t>
        </w:r>
      </w:ins>
    </w:p>
    <w:p w14:paraId="459E7781" w14:textId="7B02762B" w:rsidR="003654DD" w:rsidRPr="008E07A5" w:rsidRDefault="003654DD" w:rsidP="003654DD">
      <w:pPr>
        <w:autoSpaceDE w:val="0"/>
        <w:autoSpaceDN w:val="0"/>
        <w:adjustRightInd w:val="0"/>
        <w:jc w:val="left"/>
        <w:rPr>
          <w:ins w:id="1023" w:author="Nishan Shrestha" w:date="2023-06-28T15:50:00Z"/>
          <w:sz w:val="20"/>
          <w:rPrChange w:id="1024" w:author="Nishan Shrestha" w:date="2024-04-26T13:40:00Z">
            <w:rPr>
              <w:ins w:id="1025" w:author="Nishan Shrestha" w:date="2023-06-28T15:50:00Z"/>
              <w:rFonts w:ascii="Courier New" w:hAnsi="Courier New" w:cs="Courier New"/>
              <w:sz w:val="20"/>
            </w:rPr>
          </w:rPrChange>
        </w:rPr>
      </w:pPr>
      <w:ins w:id="1026" w:author="Nishan Shrestha" w:date="2023-06-28T15:50:00Z">
        <w:r w:rsidRPr="008E07A5">
          <w:rPr>
            <w:color w:val="000000"/>
            <w:sz w:val="20"/>
            <w:lang w:val="fr-FR"/>
            <w:rPrChange w:id="1027" w:author="Nishan Shrestha" w:date="2024-04-26T13:40:00Z">
              <w:rPr>
                <w:rFonts w:ascii="Courier New" w:hAnsi="Courier New" w:cs="Courier New"/>
                <w:color w:val="000000"/>
                <w:sz w:val="20"/>
              </w:rPr>
            </w:rPrChange>
          </w:rPr>
          <w:t xml:space="preserve">    </w:t>
        </w:r>
      </w:ins>
      <w:ins w:id="1028" w:author="Nishan Shrestha" w:date="2023-06-28T15:54:00Z">
        <w:r w:rsidR="00CE3413" w:rsidRPr="008E07A5">
          <w:rPr>
            <w:color w:val="000000"/>
            <w:sz w:val="20"/>
            <w:lang w:val="fr-FR"/>
            <w:rPrChange w:id="1029" w:author="Nishan Shrestha" w:date="2024-04-26T13:40:00Z">
              <w:rPr>
                <w:rFonts w:ascii="Courier New" w:hAnsi="Courier New" w:cs="Courier New"/>
                <w:color w:val="000000"/>
                <w:sz w:val="20"/>
                <w:lang w:val="fr-FR"/>
              </w:rPr>
            </w:rPrChange>
          </w:rPr>
          <w:tab/>
        </w:r>
      </w:ins>
      <w:ins w:id="1030" w:author="Nishan Shrestha" w:date="2023-06-28T15:50:00Z">
        <w:r w:rsidRPr="008E07A5">
          <w:rPr>
            <w:color w:val="000000"/>
            <w:sz w:val="20"/>
            <w:rPrChange w:id="1031" w:author="Nishan Shrestha" w:date="2024-04-26T13:40:00Z">
              <w:rPr>
                <w:rFonts w:ascii="Courier New" w:hAnsi="Courier New" w:cs="Courier New"/>
                <w:color w:val="000000"/>
                <w:sz w:val="20"/>
              </w:rPr>
            </w:rPrChange>
          </w:rPr>
          <w:t xml:space="preserve">UWORD32     startPt;               </w:t>
        </w:r>
      </w:ins>
      <w:ins w:id="1032" w:author="Nishan Shrestha" w:date="2024-04-26T13:40:00Z">
        <w:r w:rsidR="008E07A5">
          <w:rPr>
            <w:color w:val="000000"/>
            <w:sz w:val="20"/>
          </w:rPr>
          <w:t xml:space="preserve">    </w:t>
        </w:r>
      </w:ins>
      <w:ins w:id="1033" w:author="Nishan Shrestha" w:date="2023-06-28T15:50:00Z">
        <w:r w:rsidRPr="008E07A5">
          <w:rPr>
            <w:color w:val="3F7F5F"/>
            <w:sz w:val="20"/>
            <w:rPrChange w:id="1034" w:author="Nishan Shrestha" w:date="2024-04-26T13:40:00Z">
              <w:rPr>
                <w:rFonts w:ascii="Courier New" w:hAnsi="Courier New" w:cs="Courier New"/>
                <w:color w:val="3F7F5F"/>
                <w:sz w:val="20"/>
              </w:rPr>
            </w:rPrChange>
          </w:rPr>
          <w:t xml:space="preserve">/* </w:t>
        </w:r>
      </w:ins>
      <w:ins w:id="1035" w:author="Nishan Shrestha" w:date="2024-04-26T13:40:00Z">
        <w:r w:rsidR="008E07A5">
          <w:rPr>
            <w:color w:val="3F7F5F"/>
            <w:sz w:val="20"/>
          </w:rPr>
          <w:t xml:space="preserve"> </w:t>
        </w:r>
      </w:ins>
      <w:ins w:id="1036" w:author="Nishan Shrestha" w:date="2023-06-28T15:50:00Z">
        <w:r w:rsidRPr="008E07A5">
          <w:rPr>
            <w:color w:val="3F7F5F"/>
            <w:sz w:val="20"/>
            <w:rPrChange w:id="1037" w:author="Nishan Shrestha" w:date="2024-04-26T13:40:00Z">
              <w:rPr>
                <w:rFonts w:ascii="Courier New" w:hAnsi="Courier New" w:cs="Courier New"/>
                <w:color w:val="3F7F5F"/>
                <w:sz w:val="20"/>
              </w:rPr>
            </w:rPrChange>
          </w:rPr>
          <w:t>starting point # */</w:t>
        </w:r>
      </w:ins>
    </w:p>
    <w:p w14:paraId="6B5B6D9D" w14:textId="03592AE2" w:rsidR="003654DD" w:rsidRPr="008E07A5" w:rsidRDefault="003654DD">
      <w:pPr>
        <w:autoSpaceDE w:val="0"/>
        <w:autoSpaceDN w:val="0"/>
        <w:adjustRightInd w:val="0"/>
        <w:ind w:left="720"/>
        <w:jc w:val="left"/>
        <w:rPr>
          <w:ins w:id="1038" w:author="Nishan Shrestha" w:date="2023-06-28T15:50:00Z"/>
          <w:color w:val="3F7F5F"/>
          <w:sz w:val="20"/>
          <w:rPrChange w:id="1039" w:author="Nishan Shrestha" w:date="2024-04-26T13:40:00Z">
            <w:rPr>
              <w:ins w:id="1040" w:author="Nishan Shrestha" w:date="2023-06-28T15:50:00Z"/>
              <w:rFonts w:ascii="Courier New" w:hAnsi="Courier New" w:cs="Courier New"/>
              <w:sz w:val="20"/>
            </w:rPr>
          </w:rPrChange>
        </w:rPr>
        <w:pPrChange w:id="1041" w:author="Nishan Shrestha" w:date="2024-04-26T13:40:00Z">
          <w:pPr>
            <w:autoSpaceDE w:val="0"/>
            <w:autoSpaceDN w:val="0"/>
            <w:adjustRightInd w:val="0"/>
            <w:jc w:val="left"/>
          </w:pPr>
        </w:pPrChange>
      </w:pPr>
      <w:ins w:id="1042" w:author="Nishan Shrestha" w:date="2023-06-28T15:50:00Z">
        <w:r w:rsidRPr="008E07A5">
          <w:rPr>
            <w:color w:val="000000"/>
            <w:sz w:val="20"/>
            <w:rPrChange w:id="1043" w:author="Nishan Shrestha" w:date="2024-04-26T13:40:00Z">
              <w:rPr>
                <w:rFonts w:ascii="Courier New" w:hAnsi="Courier New" w:cs="Courier New"/>
                <w:color w:val="000000"/>
                <w:sz w:val="20"/>
              </w:rPr>
            </w:rPrChange>
          </w:rPr>
          <w:t xml:space="preserve">UWORD32     numPts;                </w:t>
        </w:r>
      </w:ins>
      <w:ins w:id="1044" w:author="Nishan Shrestha" w:date="2024-04-26T13:40:00Z">
        <w:r w:rsidR="008E07A5">
          <w:rPr>
            <w:color w:val="000000"/>
            <w:sz w:val="20"/>
          </w:rPr>
          <w:t xml:space="preserve"> </w:t>
        </w:r>
      </w:ins>
      <w:ins w:id="1045" w:author="Nishan Shrestha" w:date="2023-06-28T15:50:00Z">
        <w:r w:rsidRPr="008E07A5">
          <w:rPr>
            <w:color w:val="3F7F5F"/>
            <w:sz w:val="20"/>
            <w:rPrChange w:id="1046" w:author="Nishan Shrestha" w:date="2024-04-26T13:40:00Z">
              <w:rPr>
                <w:rFonts w:ascii="Courier New" w:hAnsi="Courier New" w:cs="Courier New"/>
                <w:color w:val="3F7F5F"/>
                <w:sz w:val="20"/>
              </w:rPr>
            </w:rPrChange>
          </w:rPr>
          <w:t>/*</w:t>
        </w:r>
      </w:ins>
      <w:ins w:id="1047" w:author="Nishan Shrestha" w:date="2024-04-26T13:40:00Z">
        <w:r w:rsidR="008E07A5">
          <w:rPr>
            <w:color w:val="3F7F5F"/>
            <w:sz w:val="20"/>
          </w:rPr>
          <w:t xml:space="preserve">  </w:t>
        </w:r>
      </w:ins>
      <w:ins w:id="1048" w:author="Nishan Shrestha" w:date="2023-06-28T15:50:00Z">
        <w:r w:rsidRPr="008E07A5">
          <w:rPr>
            <w:color w:val="3F7F5F"/>
            <w:sz w:val="20"/>
            <w:rPrChange w:id="1049" w:author="Nishan Shrestha" w:date="2024-04-26T13:40:00Z">
              <w:rPr>
                <w:rFonts w:ascii="Courier New" w:hAnsi="Courier New" w:cs="Courier New"/>
                <w:color w:val="3F7F5F"/>
                <w:sz w:val="20"/>
              </w:rPr>
            </w:rPrChange>
          </w:rPr>
          <w:t>#of points for this transfer*/</w:t>
        </w:r>
      </w:ins>
    </w:p>
    <w:p w14:paraId="2D89214A" w14:textId="68BC8116" w:rsidR="003654DD" w:rsidRPr="008E07A5" w:rsidRDefault="003654DD" w:rsidP="003654DD">
      <w:pPr>
        <w:autoSpaceDE w:val="0"/>
        <w:autoSpaceDN w:val="0"/>
        <w:adjustRightInd w:val="0"/>
        <w:jc w:val="left"/>
        <w:rPr>
          <w:ins w:id="1050" w:author="Nishan Shrestha" w:date="2023-06-28T15:50:00Z"/>
          <w:sz w:val="20"/>
          <w:rPrChange w:id="1051" w:author="Nishan Shrestha" w:date="2024-04-26T13:40:00Z">
            <w:rPr>
              <w:ins w:id="1052" w:author="Nishan Shrestha" w:date="2023-06-28T15:50:00Z"/>
              <w:rFonts w:ascii="Courier New" w:hAnsi="Courier New" w:cs="Courier New"/>
              <w:sz w:val="20"/>
            </w:rPr>
          </w:rPrChange>
        </w:rPr>
      </w:pPr>
      <w:ins w:id="1053" w:author="Nishan Shrestha" w:date="2023-06-28T15:50:00Z">
        <w:r w:rsidRPr="008E07A5">
          <w:rPr>
            <w:color w:val="000000"/>
            <w:sz w:val="20"/>
            <w:rPrChange w:id="1054" w:author="Nishan Shrestha" w:date="2024-04-26T13:40:00Z">
              <w:rPr>
                <w:rFonts w:ascii="Courier New" w:hAnsi="Courier New" w:cs="Courier New"/>
                <w:color w:val="000000"/>
                <w:sz w:val="20"/>
              </w:rPr>
            </w:rPrChange>
          </w:rPr>
          <w:t xml:space="preserve">    </w:t>
        </w:r>
      </w:ins>
      <w:ins w:id="1055" w:author="Nishan Shrestha" w:date="2023-06-28T15:54:00Z">
        <w:r w:rsidR="00CE3413" w:rsidRPr="008E07A5">
          <w:rPr>
            <w:color w:val="000000"/>
            <w:sz w:val="20"/>
            <w:rPrChange w:id="1056" w:author="Nishan Shrestha" w:date="2024-04-26T13:40:00Z">
              <w:rPr>
                <w:rFonts w:ascii="Courier New" w:hAnsi="Courier New" w:cs="Courier New"/>
                <w:color w:val="000000"/>
                <w:sz w:val="20"/>
              </w:rPr>
            </w:rPrChange>
          </w:rPr>
          <w:tab/>
        </w:r>
      </w:ins>
      <w:ins w:id="1057" w:author="Nishan Shrestha" w:date="2023-06-28T15:50:00Z">
        <w:r w:rsidRPr="008E07A5">
          <w:rPr>
            <w:color w:val="000000"/>
            <w:sz w:val="20"/>
            <w:rPrChange w:id="1058" w:author="Nishan Shrestha" w:date="2024-04-26T13:40:00Z">
              <w:rPr>
                <w:rFonts w:ascii="Courier New" w:hAnsi="Courier New" w:cs="Courier New"/>
                <w:color w:val="000000"/>
                <w:sz w:val="20"/>
              </w:rPr>
            </w:rPrChange>
          </w:rPr>
          <w:t xml:space="preserve">UWORD32     srcRem;                </w:t>
        </w:r>
      </w:ins>
      <w:ins w:id="1059" w:author="Nishan Shrestha" w:date="2024-04-26T13:40:00Z">
        <w:r w:rsidR="008E07A5">
          <w:rPr>
            <w:color w:val="000000"/>
            <w:sz w:val="20"/>
          </w:rPr>
          <w:t xml:space="preserve"> </w:t>
        </w:r>
      </w:ins>
      <w:ins w:id="1060" w:author="Nishan Shrestha" w:date="2023-06-28T15:50:00Z">
        <w:r w:rsidRPr="008E07A5">
          <w:rPr>
            <w:color w:val="3F7F5F"/>
            <w:sz w:val="20"/>
            <w:rPrChange w:id="1061" w:author="Nishan Shrestha" w:date="2024-04-26T13:40:00Z">
              <w:rPr>
                <w:rFonts w:ascii="Courier New" w:hAnsi="Courier New" w:cs="Courier New"/>
                <w:color w:val="3F7F5F"/>
                <w:sz w:val="20"/>
              </w:rPr>
            </w:rPrChange>
          </w:rPr>
          <w:t>/*</w:t>
        </w:r>
      </w:ins>
      <w:ins w:id="1062" w:author="Nishan Shrestha" w:date="2024-04-26T13:40:00Z">
        <w:r w:rsidR="008E07A5">
          <w:rPr>
            <w:color w:val="3F7F5F"/>
            <w:sz w:val="20"/>
          </w:rPr>
          <w:t xml:space="preserve"> </w:t>
        </w:r>
      </w:ins>
      <w:ins w:id="1063" w:author="Nishan Shrestha" w:date="2023-06-28T15:50:00Z">
        <w:r w:rsidRPr="008E07A5">
          <w:rPr>
            <w:color w:val="3F7F5F"/>
            <w:sz w:val="20"/>
            <w:rPrChange w:id="1064" w:author="Nishan Shrestha" w:date="2024-04-26T13:40:00Z">
              <w:rPr>
                <w:rFonts w:ascii="Courier New" w:hAnsi="Courier New" w:cs="Courier New"/>
                <w:color w:val="3F7F5F"/>
                <w:sz w:val="20"/>
              </w:rPr>
            </w:rPrChange>
          </w:rPr>
          <w:t xml:space="preserve"> source remote # */</w:t>
        </w:r>
      </w:ins>
    </w:p>
    <w:p w14:paraId="00CED41A" w14:textId="779A1F4D" w:rsidR="003654DD" w:rsidRPr="008E07A5" w:rsidRDefault="003654DD" w:rsidP="003654DD">
      <w:pPr>
        <w:autoSpaceDE w:val="0"/>
        <w:autoSpaceDN w:val="0"/>
        <w:adjustRightInd w:val="0"/>
        <w:jc w:val="left"/>
        <w:rPr>
          <w:ins w:id="1065" w:author="Nishan Shrestha" w:date="2023-06-28T15:50:00Z"/>
          <w:sz w:val="20"/>
          <w:rPrChange w:id="1066" w:author="Nishan Shrestha" w:date="2024-04-26T13:40:00Z">
            <w:rPr>
              <w:ins w:id="1067" w:author="Nishan Shrestha" w:date="2023-06-28T15:50:00Z"/>
              <w:rFonts w:ascii="Courier New" w:hAnsi="Courier New" w:cs="Courier New"/>
              <w:sz w:val="20"/>
            </w:rPr>
          </w:rPrChange>
        </w:rPr>
      </w:pPr>
      <w:ins w:id="1068" w:author="Nishan Shrestha" w:date="2023-06-28T15:50:00Z">
        <w:r w:rsidRPr="008E07A5">
          <w:rPr>
            <w:color w:val="000000"/>
            <w:sz w:val="20"/>
            <w:rPrChange w:id="1069" w:author="Nishan Shrestha" w:date="2024-04-26T13:40:00Z">
              <w:rPr>
                <w:rFonts w:ascii="Courier New" w:hAnsi="Courier New" w:cs="Courier New"/>
                <w:color w:val="000000"/>
                <w:sz w:val="20"/>
              </w:rPr>
            </w:rPrChange>
          </w:rPr>
          <w:t xml:space="preserve">    </w:t>
        </w:r>
      </w:ins>
      <w:ins w:id="1070" w:author="Nishan Shrestha" w:date="2023-06-28T15:54:00Z">
        <w:r w:rsidR="00CE3413" w:rsidRPr="008E07A5">
          <w:rPr>
            <w:color w:val="000000"/>
            <w:sz w:val="20"/>
            <w:rPrChange w:id="1071" w:author="Nishan Shrestha" w:date="2024-04-26T13:40:00Z">
              <w:rPr>
                <w:rFonts w:ascii="Courier New" w:hAnsi="Courier New" w:cs="Courier New"/>
                <w:color w:val="000000"/>
                <w:sz w:val="20"/>
              </w:rPr>
            </w:rPrChange>
          </w:rPr>
          <w:tab/>
        </w:r>
      </w:ins>
      <w:ins w:id="1072" w:author="Nishan Shrestha" w:date="2023-06-28T15:50:00Z">
        <w:r w:rsidRPr="008E07A5">
          <w:rPr>
            <w:color w:val="000000"/>
            <w:sz w:val="20"/>
            <w:rPrChange w:id="1073" w:author="Nishan Shrestha" w:date="2024-04-26T13:40:00Z">
              <w:rPr>
                <w:rFonts w:ascii="Courier New" w:hAnsi="Courier New" w:cs="Courier New"/>
                <w:color w:val="000000"/>
                <w:sz w:val="20"/>
              </w:rPr>
            </w:rPrChange>
          </w:rPr>
          <w:t xml:space="preserve">UWORD32     srcPtType;             </w:t>
        </w:r>
        <w:r w:rsidRPr="008E07A5">
          <w:rPr>
            <w:color w:val="3F7F5F"/>
            <w:sz w:val="20"/>
            <w:rPrChange w:id="1074" w:author="Nishan Shrestha" w:date="2024-04-26T13:40:00Z">
              <w:rPr>
                <w:rFonts w:ascii="Courier New" w:hAnsi="Courier New" w:cs="Courier New"/>
                <w:color w:val="3F7F5F"/>
                <w:sz w:val="20"/>
              </w:rPr>
            </w:rPrChange>
          </w:rPr>
          <w:t xml:space="preserve">/* </w:t>
        </w:r>
      </w:ins>
      <w:ins w:id="1075" w:author="Nishan Shrestha" w:date="2024-04-26T13:41:00Z">
        <w:r w:rsidR="008E07A5">
          <w:rPr>
            <w:color w:val="3F7F5F"/>
            <w:sz w:val="20"/>
          </w:rPr>
          <w:t xml:space="preserve"> </w:t>
        </w:r>
      </w:ins>
      <w:ins w:id="1076" w:author="Nishan Shrestha" w:date="2023-06-28T15:50:00Z">
        <w:r w:rsidRPr="008E07A5">
          <w:rPr>
            <w:color w:val="3F7F5F"/>
            <w:sz w:val="20"/>
            <w:rPrChange w:id="1077" w:author="Nishan Shrestha" w:date="2024-04-26T13:40:00Z">
              <w:rPr>
                <w:rFonts w:ascii="Courier New" w:hAnsi="Courier New" w:cs="Courier New"/>
                <w:color w:val="3F7F5F"/>
                <w:sz w:val="20"/>
              </w:rPr>
            </w:rPrChange>
          </w:rPr>
          <w:t>source point type */</w:t>
        </w:r>
      </w:ins>
    </w:p>
    <w:p w14:paraId="19AB901C" w14:textId="47B0BB81" w:rsidR="003654DD" w:rsidRPr="008E07A5" w:rsidRDefault="003654DD" w:rsidP="003654DD">
      <w:pPr>
        <w:autoSpaceDE w:val="0"/>
        <w:autoSpaceDN w:val="0"/>
        <w:adjustRightInd w:val="0"/>
        <w:jc w:val="left"/>
        <w:rPr>
          <w:ins w:id="1078" w:author="Nishan Shrestha" w:date="2023-06-28T15:50:00Z"/>
          <w:sz w:val="20"/>
          <w:rPrChange w:id="1079" w:author="Nishan Shrestha" w:date="2024-04-26T13:40:00Z">
            <w:rPr>
              <w:ins w:id="1080" w:author="Nishan Shrestha" w:date="2023-06-28T15:50:00Z"/>
              <w:rFonts w:ascii="Courier New" w:hAnsi="Courier New" w:cs="Courier New"/>
              <w:sz w:val="20"/>
            </w:rPr>
          </w:rPrChange>
        </w:rPr>
      </w:pPr>
      <w:ins w:id="1081" w:author="Nishan Shrestha" w:date="2023-06-28T15:50:00Z">
        <w:r w:rsidRPr="008E07A5">
          <w:rPr>
            <w:color w:val="000000"/>
            <w:sz w:val="20"/>
            <w:rPrChange w:id="1082" w:author="Nishan Shrestha" w:date="2024-04-26T13:40:00Z">
              <w:rPr>
                <w:rFonts w:ascii="Courier New" w:hAnsi="Courier New" w:cs="Courier New"/>
                <w:color w:val="000000"/>
                <w:sz w:val="20"/>
              </w:rPr>
            </w:rPrChange>
          </w:rPr>
          <w:t xml:space="preserve">    </w:t>
        </w:r>
      </w:ins>
      <w:ins w:id="1083" w:author="Nishan Shrestha" w:date="2023-06-28T15:54:00Z">
        <w:r w:rsidR="00CE3413" w:rsidRPr="008E07A5">
          <w:rPr>
            <w:color w:val="000000"/>
            <w:sz w:val="20"/>
            <w:rPrChange w:id="1084" w:author="Nishan Shrestha" w:date="2024-04-26T13:40:00Z">
              <w:rPr>
                <w:rFonts w:ascii="Courier New" w:hAnsi="Courier New" w:cs="Courier New"/>
                <w:color w:val="000000"/>
                <w:sz w:val="20"/>
              </w:rPr>
            </w:rPrChange>
          </w:rPr>
          <w:tab/>
        </w:r>
      </w:ins>
      <w:ins w:id="1085" w:author="Nishan Shrestha" w:date="2023-06-28T15:50:00Z">
        <w:r w:rsidRPr="008E07A5">
          <w:rPr>
            <w:color w:val="000000"/>
            <w:sz w:val="20"/>
            <w:rPrChange w:id="1086" w:author="Nishan Shrestha" w:date="2024-04-26T13:40:00Z">
              <w:rPr>
                <w:rFonts w:ascii="Courier New" w:hAnsi="Courier New" w:cs="Courier New"/>
                <w:color w:val="000000"/>
                <w:sz w:val="20"/>
              </w:rPr>
            </w:rPrChange>
          </w:rPr>
          <w:t xml:space="preserve">UWORD32     srcPtNum;             </w:t>
        </w:r>
        <w:r w:rsidRPr="008E07A5">
          <w:rPr>
            <w:color w:val="3F7F5F"/>
            <w:sz w:val="20"/>
            <w:rPrChange w:id="1087" w:author="Nishan Shrestha" w:date="2024-04-26T13:40:00Z">
              <w:rPr>
                <w:rFonts w:ascii="Courier New" w:hAnsi="Courier New" w:cs="Courier New"/>
                <w:color w:val="3F7F5F"/>
                <w:sz w:val="20"/>
              </w:rPr>
            </w:rPrChange>
          </w:rPr>
          <w:t xml:space="preserve">/* </w:t>
        </w:r>
      </w:ins>
      <w:ins w:id="1088" w:author="Nishan Shrestha" w:date="2024-04-26T13:41:00Z">
        <w:r w:rsidR="008E07A5">
          <w:rPr>
            <w:color w:val="3F7F5F"/>
            <w:sz w:val="20"/>
          </w:rPr>
          <w:t xml:space="preserve"> </w:t>
        </w:r>
      </w:ins>
      <w:ins w:id="1089" w:author="Nishan Shrestha" w:date="2023-06-28T15:50:00Z">
        <w:r w:rsidRPr="008E07A5">
          <w:rPr>
            <w:color w:val="3F7F5F"/>
            <w:sz w:val="20"/>
            <w:rPrChange w:id="1090" w:author="Nishan Shrestha" w:date="2024-04-26T13:40:00Z">
              <w:rPr>
                <w:rFonts w:ascii="Courier New" w:hAnsi="Courier New" w:cs="Courier New"/>
                <w:color w:val="3F7F5F"/>
                <w:sz w:val="20"/>
              </w:rPr>
            </w:rPrChange>
          </w:rPr>
          <w:t>source point # */</w:t>
        </w:r>
      </w:ins>
    </w:p>
    <w:p w14:paraId="65C45185" w14:textId="38C2756C" w:rsidR="003654DD" w:rsidRPr="008E07A5" w:rsidRDefault="003654DD" w:rsidP="003654DD">
      <w:pPr>
        <w:autoSpaceDE w:val="0"/>
        <w:autoSpaceDN w:val="0"/>
        <w:adjustRightInd w:val="0"/>
        <w:jc w:val="left"/>
        <w:rPr>
          <w:ins w:id="1091" w:author="Nishan Shrestha" w:date="2023-06-28T15:50:00Z"/>
          <w:sz w:val="20"/>
          <w:rPrChange w:id="1092" w:author="Nishan Shrestha" w:date="2024-04-26T13:40:00Z">
            <w:rPr>
              <w:ins w:id="1093" w:author="Nishan Shrestha" w:date="2023-06-28T15:50:00Z"/>
              <w:rFonts w:ascii="Courier New" w:hAnsi="Courier New" w:cs="Courier New"/>
              <w:sz w:val="20"/>
            </w:rPr>
          </w:rPrChange>
        </w:rPr>
      </w:pPr>
      <w:ins w:id="1094" w:author="Nishan Shrestha" w:date="2023-06-28T15:50:00Z">
        <w:r w:rsidRPr="008E07A5">
          <w:rPr>
            <w:color w:val="000000"/>
            <w:sz w:val="20"/>
            <w:rPrChange w:id="1095" w:author="Nishan Shrestha" w:date="2024-04-26T13:40:00Z">
              <w:rPr>
                <w:rFonts w:ascii="Courier New" w:hAnsi="Courier New" w:cs="Courier New"/>
                <w:color w:val="000000"/>
                <w:sz w:val="20"/>
              </w:rPr>
            </w:rPrChange>
          </w:rPr>
          <w:t xml:space="preserve">    </w:t>
        </w:r>
      </w:ins>
      <w:ins w:id="1096" w:author="Nishan Shrestha" w:date="2023-06-28T15:54:00Z">
        <w:r w:rsidR="00CE3413" w:rsidRPr="008E07A5">
          <w:rPr>
            <w:color w:val="000000"/>
            <w:sz w:val="20"/>
            <w:rPrChange w:id="1097" w:author="Nishan Shrestha" w:date="2024-04-26T13:40:00Z">
              <w:rPr>
                <w:rFonts w:ascii="Courier New" w:hAnsi="Courier New" w:cs="Courier New"/>
                <w:color w:val="000000"/>
                <w:sz w:val="20"/>
              </w:rPr>
            </w:rPrChange>
          </w:rPr>
          <w:tab/>
        </w:r>
      </w:ins>
      <w:ins w:id="1098" w:author="Nishan Shrestha" w:date="2023-06-28T15:50:00Z">
        <w:r w:rsidRPr="008E07A5">
          <w:rPr>
            <w:color w:val="000000"/>
            <w:sz w:val="20"/>
            <w:rPrChange w:id="1099" w:author="Nishan Shrestha" w:date="2024-04-26T13:40:00Z">
              <w:rPr>
                <w:rFonts w:ascii="Courier New" w:hAnsi="Courier New" w:cs="Courier New"/>
                <w:color w:val="000000"/>
                <w:sz w:val="20"/>
              </w:rPr>
            </w:rPrChange>
          </w:rPr>
          <w:t xml:space="preserve">UWORD32     defQW;                 </w:t>
        </w:r>
        <w:r w:rsidRPr="008E07A5">
          <w:rPr>
            <w:color w:val="3F7F5F"/>
            <w:sz w:val="20"/>
            <w:rPrChange w:id="1100" w:author="Nishan Shrestha" w:date="2024-04-26T13:40:00Z">
              <w:rPr>
                <w:rFonts w:ascii="Courier New" w:hAnsi="Courier New" w:cs="Courier New"/>
                <w:color w:val="3F7F5F"/>
                <w:sz w:val="20"/>
              </w:rPr>
            </w:rPrChange>
          </w:rPr>
          <w:t>/*</w:t>
        </w:r>
      </w:ins>
      <w:ins w:id="1101" w:author="Nishan Shrestha" w:date="2024-04-26T13:41:00Z">
        <w:r w:rsidR="008E07A5">
          <w:rPr>
            <w:color w:val="3F7F5F"/>
            <w:sz w:val="20"/>
          </w:rPr>
          <w:t xml:space="preserve"> </w:t>
        </w:r>
      </w:ins>
      <w:ins w:id="1102" w:author="Nishan Shrestha" w:date="2023-06-28T15:50:00Z">
        <w:r w:rsidRPr="008E07A5">
          <w:rPr>
            <w:color w:val="3F7F5F"/>
            <w:sz w:val="20"/>
            <w:rPrChange w:id="1103" w:author="Nishan Shrestha" w:date="2024-04-26T13:40:00Z">
              <w:rPr>
                <w:rFonts w:ascii="Courier New" w:hAnsi="Courier New" w:cs="Courier New"/>
                <w:color w:val="3F7F5F"/>
                <w:sz w:val="20"/>
              </w:rPr>
            </w:rPrChange>
          </w:rPr>
          <w:t xml:space="preserve"> default quality word */</w:t>
        </w:r>
      </w:ins>
    </w:p>
    <w:p w14:paraId="008271A1" w14:textId="66358715" w:rsidR="007B35FC" w:rsidRPr="008E07A5" w:rsidDel="003654DD" w:rsidRDefault="003654DD">
      <w:pPr>
        <w:rPr>
          <w:del w:id="1104" w:author="Nishan Shrestha" w:date="2023-06-28T15:50:00Z"/>
        </w:rPr>
        <w:pPrChange w:id="1105" w:author="Nishan Shrestha" w:date="2023-06-28T15:51:00Z">
          <w:pPr>
            <w:ind w:left="720"/>
          </w:pPr>
        </w:pPrChange>
      </w:pPr>
      <w:ins w:id="1106" w:author="Nishan Shrestha" w:date="2023-06-28T15:51:00Z">
        <w:r w:rsidRPr="008E07A5">
          <w:rPr>
            <w:color w:val="000000"/>
            <w:sz w:val="20"/>
            <w:rPrChange w:id="1107" w:author="Nishan Shrestha" w:date="2024-04-26T13:40:00Z">
              <w:rPr>
                <w:rFonts w:ascii="Courier New" w:hAnsi="Courier New" w:cs="Courier New"/>
                <w:color w:val="000000"/>
                <w:sz w:val="20"/>
              </w:rPr>
            </w:rPrChange>
          </w:rPr>
          <w:t xml:space="preserve">    </w:t>
        </w:r>
      </w:ins>
      <w:ins w:id="1108" w:author="Nishan Shrestha" w:date="2023-06-28T15:54:00Z">
        <w:r w:rsidR="00CE3413" w:rsidRPr="008E07A5">
          <w:rPr>
            <w:color w:val="000000"/>
            <w:sz w:val="20"/>
            <w:rPrChange w:id="1109" w:author="Nishan Shrestha" w:date="2024-04-26T13:40:00Z">
              <w:rPr>
                <w:rFonts w:ascii="Courier New" w:hAnsi="Courier New" w:cs="Courier New"/>
                <w:color w:val="000000"/>
                <w:sz w:val="20"/>
              </w:rPr>
            </w:rPrChange>
          </w:rPr>
          <w:tab/>
        </w:r>
      </w:ins>
      <w:ins w:id="1110" w:author="Nishan Shrestha" w:date="2023-06-28T15:50:00Z">
        <w:r w:rsidRPr="008E07A5">
          <w:rPr>
            <w:color w:val="000000"/>
            <w:sz w:val="20"/>
            <w:rPrChange w:id="1111" w:author="Nishan Shrestha" w:date="2024-04-26T13:40:00Z">
              <w:rPr>
                <w:rFonts w:ascii="Courier New" w:hAnsi="Courier New" w:cs="Courier New"/>
                <w:color w:val="000000"/>
                <w:sz w:val="20"/>
              </w:rPr>
            </w:rPrChange>
          </w:rPr>
          <w:t xml:space="preserve">UWORD32     defAct;         </w:t>
        </w:r>
      </w:ins>
      <w:ins w:id="1112" w:author="Nishan Shrestha" w:date="2024-04-26T13:40:00Z">
        <w:r w:rsidR="008E07A5">
          <w:rPr>
            <w:color w:val="000000"/>
            <w:sz w:val="20"/>
          </w:rPr>
          <w:t xml:space="preserve">        </w:t>
        </w:r>
      </w:ins>
      <w:ins w:id="1113" w:author="Nishan Shrestha" w:date="2023-06-28T15:51:00Z">
        <w:r w:rsidRPr="008E07A5">
          <w:rPr>
            <w:color w:val="000000"/>
            <w:sz w:val="20"/>
            <w:rPrChange w:id="1114" w:author="Nishan Shrestha" w:date="2024-04-26T13:40:00Z">
              <w:rPr>
                <w:rFonts w:ascii="Courier New" w:hAnsi="Courier New" w:cs="Courier New"/>
                <w:color w:val="000000"/>
                <w:sz w:val="20"/>
              </w:rPr>
            </w:rPrChange>
          </w:rPr>
          <w:t xml:space="preserve"> </w:t>
        </w:r>
      </w:ins>
      <w:ins w:id="1115" w:author="Nishan Shrestha" w:date="2023-06-28T15:50:00Z">
        <w:r w:rsidRPr="008E07A5">
          <w:rPr>
            <w:color w:val="3F7F5F"/>
            <w:sz w:val="20"/>
            <w:rPrChange w:id="1116" w:author="Nishan Shrestha" w:date="2024-04-26T13:40:00Z">
              <w:rPr>
                <w:rFonts w:ascii="Courier New" w:hAnsi="Courier New" w:cs="Courier New"/>
                <w:color w:val="3F7F5F"/>
                <w:sz w:val="20"/>
              </w:rPr>
            </w:rPrChange>
          </w:rPr>
          <w:t xml:space="preserve">/* </w:t>
        </w:r>
      </w:ins>
      <w:ins w:id="1117" w:author="Nishan Shrestha" w:date="2024-04-26T13:41:00Z">
        <w:r w:rsidR="008E07A5">
          <w:rPr>
            <w:color w:val="3F7F5F"/>
            <w:sz w:val="20"/>
          </w:rPr>
          <w:t xml:space="preserve"> </w:t>
        </w:r>
      </w:ins>
      <w:ins w:id="1118" w:author="Nishan Shrestha" w:date="2023-06-28T15:50:00Z">
        <w:r w:rsidRPr="008E07A5">
          <w:rPr>
            <w:color w:val="3F7F5F"/>
            <w:sz w:val="20"/>
            <w:rPrChange w:id="1119" w:author="Nishan Shrestha" w:date="2024-04-26T13:40:00Z">
              <w:rPr>
                <w:rFonts w:ascii="Courier New" w:hAnsi="Courier New" w:cs="Courier New"/>
                <w:color w:val="3F7F5F"/>
                <w:sz w:val="20"/>
              </w:rPr>
            </w:rPrChange>
          </w:rPr>
          <w:t>default action */</w:t>
        </w:r>
      </w:ins>
    </w:p>
    <w:p w14:paraId="274DE935" w14:textId="023248AB" w:rsidR="007B35FC" w:rsidDel="003654DD" w:rsidRDefault="007B35FC">
      <w:pPr>
        <w:autoSpaceDE w:val="0"/>
        <w:autoSpaceDN w:val="0"/>
        <w:adjustRightInd w:val="0"/>
        <w:jc w:val="left"/>
        <w:rPr>
          <w:del w:id="1120" w:author="Nishan Shrestha" w:date="2023-06-28T15:50:00Z"/>
          <w:rFonts w:ascii="Courier New" w:hAnsi="Courier New" w:cs="Courier New"/>
          <w:sz w:val="20"/>
          <w:lang w:eastAsia="zh-TW"/>
        </w:rPr>
        <w:pPrChange w:id="1121" w:author="Nishan Shrestha" w:date="2023-06-28T15:51:00Z">
          <w:pPr>
            <w:autoSpaceDE w:val="0"/>
            <w:autoSpaceDN w:val="0"/>
            <w:adjustRightInd w:val="0"/>
            <w:ind w:left="720"/>
            <w:jc w:val="left"/>
          </w:pPr>
        </w:pPrChange>
      </w:pPr>
      <w:del w:id="1122" w:author="Nishan Shrestha" w:date="2023-06-28T15:50:00Z">
        <w:r w:rsidDel="003654DD">
          <w:rPr>
            <w:rFonts w:ascii="Courier New" w:hAnsi="Courier New" w:cs="Courier New"/>
            <w:color w:val="000000"/>
            <w:sz w:val="20"/>
            <w:lang w:eastAsia="zh-TW"/>
          </w:rPr>
          <w:delText xml:space="preserve">startPt;                </w:delText>
        </w:r>
        <w:r w:rsidDel="003654DD">
          <w:rPr>
            <w:rFonts w:ascii="Courier New" w:hAnsi="Courier New" w:cs="Courier New"/>
            <w:color w:val="3F7F5F"/>
            <w:sz w:val="20"/>
            <w:lang w:eastAsia="zh-TW"/>
          </w:rPr>
          <w:delText>/* starting point # */</w:delText>
        </w:r>
      </w:del>
    </w:p>
    <w:p w14:paraId="72F8672D" w14:textId="720DBC6D" w:rsidR="007B35FC" w:rsidDel="003654DD" w:rsidRDefault="007B35FC">
      <w:pPr>
        <w:autoSpaceDE w:val="0"/>
        <w:autoSpaceDN w:val="0"/>
        <w:adjustRightInd w:val="0"/>
        <w:jc w:val="left"/>
        <w:rPr>
          <w:del w:id="1123" w:author="Nishan Shrestha" w:date="2023-06-28T15:50:00Z"/>
          <w:rFonts w:ascii="Courier New" w:hAnsi="Courier New" w:cs="Courier New"/>
          <w:sz w:val="20"/>
          <w:lang w:eastAsia="zh-TW"/>
        </w:rPr>
        <w:pPrChange w:id="1124" w:author="Nishan Shrestha" w:date="2023-06-28T15:51:00Z">
          <w:pPr>
            <w:autoSpaceDE w:val="0"/>
            <w:autoSpaceDN w:val="0"/>
            <w:adjustRightInd w:val="0"/>
            <w:ind w:left="720"/>
            <w:jc w:val="left"/>
          </w:pPr>
        </w:pPrChange>
      </w:pPr>
      <w:del w:id="1125" w:author="Nishan Shrestha" w:date="2023-06-28T15:50:00Z">
        <w:r w:rsidDel="003654DD">
          <w:rPr>
            <w:rFonts w:ascii="Courier New" w:hAnsi="Courier New" w:cs="Courier New"/>
            <w:color w:val="000000"/>
            <w:sz w:val="20"/>
            <w:lang w:eastAsia="zh-TW"/>
          </w:rPr>
          <w:delText xml:space="preserve">numPts;                 </w:delText>
        </w:r>
        <w:r w:rsidDel="003654DD">
          <w:rPr>
            <w:rFonts w:ascii="Courier New" w:hAnsi="Courier New" w:cs="Courier New"/>
            <w:color w:val="3F7F5F"/>
            <w:sz w:val="20"/>
            <w:lang w:eastAsia="zh-TW"/>
          </w:rPr>
          <w:delText>/* # of points for this transfer */</w:delText>
        </w:r>
      </w:del>
    </w:p>
    <w:p w14:paraId="3E9B1548" w14:textId="57E3CC20" w:rsidR="007B35FC" w:rsidDel="003654DD" w:rsidRDefault="007B35FC">
      <w:pPr>
        <w:autoSpaceDE w:val="0"/>
        <w:autoSpaceDN w:val="0"/>
        <w:adjustRightInd w:val="0"/>
        <w:jc w:val="left"/>
        <w:rPr>
          <w:del w:id="1126" w:author="Nishan Shrestha" w:date="2023-06-28T15:50:00Z"/>
          <w:rFonts w:ascii="Courier New" w:hAnsi="Courier New" w:cs="Courier New"/>
          <w:sz w:val="20"/>
          <w:lang w:eastAsia="zh-TW"/>
        </w:rPr>
        <w:pPrChange w:id="1127" w:author="Nishan Shrestha" w:date="2023-06-28T15:51:00Z">
          <w:pPr>
            <w:autoSpaceDE w:val="0"/>
            <w:autoSpaceDN w:val="0"/>
            <w:adjustRightInd w:val="0"/>
            <w:ind w:left="720"/>
            <w:jc w:val="left"/>
          </w:pPr>
        </w:pPrChange>
      </w:pPr>
      <w:del w:id="1128" w:author="Nishan Shrestha" w:date="2023-06-28T15:50:00Z">
        <w:r w:rsidDel="003654DD">
          <w:rPr>
            <w:rFonts w:ascii="Courier New" w:hAnsi="Courier New" w:cs="Courier New"/>
            <w:color w:val="000000"/>
            <w:sz w:val="20"/>
            <w:lang w:eastAsia="zh-TW"/>
          </w:rPr>
          <w:delText xml:space="preserve">srcRem;                 </w:delText>
        </w:r>
        <w:r w:rsidDel="003654DD">
          <w:rPr>
            <w:rFonts w:ascii="Courier New" w:hAnsi="Courier New" w:cs="Courier New"/>
            <w:color w:val="3F7F5F"/>
            <w:sz w:val="20"/>
            <w:lang w:eastAsia="zh-TW"/>
          </w:rPr>
          <w:delText>/* source remote # */</w:delText>
        </w:r>
      </w:del>
    </w:p>
    <w:p w14:paraId="5E8C4AFD" w14:textId="5776074B" w:rsidR="007B35FC" w:rsidDel="003654DD" w:rsidRDefault="007B35FC">
      <w:pPr>
        <w:autoSpaceDE w:val="0"/>
        <w:autoSpaceDN w:val="0"/>
        <w:adjustRightInd w:val="0"/>
        <w:jc w:val="left"/>
        <w:rPr>
          <w:del w:id="1129" w:author="Nishan Shrestha" w:date="2023-06-28T15:50:00Z"/>
          <w:rFonts w:ascii="Courier New" w:hAnsi="Courier New" w:cs="Courier New"/>
          <w:sz w:val="20"/>
          <w:lang w:eastAsia="zh-TW"/>
        </w:rPr>
        <w:pPrChange w:id="1130" w:author="Nishan Shrestha" w:date="2023-06-28T15:51:00Z">
          <w:pPr>
            <w:autoSpaceDE w:val="0"/>
            <w:autoSpaceDN w:val="0"/>
            <w:adjustRightInd w:val="0"/>
            <w:ind w:left="720"/>
            <w:jc w:val="left"/>
          </w:pPr>
        </w:pPrChange>
      </w:pPr>
      <w:del w:id="1131" w:author="Nishan Shrestha" w:date="2023-06-28T15:50:00Z">
        <w:r w:rsidDel="003654DD">
          <w:rPr>
            <w:rFonts w:ascii="Courier New" w:hAnsi="Courier New" w:cs="Courier New"/>
            <w:color w:val="000000"/>
            <w:sz w:val="20"/>
            <w:lang w:eastAsia="zh-TW"/>
          </w:rPr>
          <w:delText xml:space="preserve">srcPtType;              </w:delText>
        </w:r>
        <w:r w:rsidDel="003654DD">
          <w:rPr>
            <w:rFonts w:ascii="Courier New" w:hAnsi="Courier New" w:cs="Courier New"/>
            <w:color w:val="3F7F5F"/>
            <w:sz w:val="20"/>
            <w:lang w:eastAsia="zh-TW"/>
          </w:rPr>
          <w:delText>/* source point type */</w:delText>
        </w:r>
      </w:del>
    </w:p>
    <w:p w14:paraId="4725B1F6" w14:textId="0B0CF809" w:rsidR="007B35FC" w:rsidDel="003654DD" w:rsidRDefault="007B35FC">
      <w:pPr>
        <w:autoSpaceDE w:val="0"/>
        <w:autoSpaceDN w:val="0"/>
        <w:adjustRightInd w:val="0"/>
        <w:jc w:val="left"/>
        <w:rPr>
          <w:del w:id="1132" w:author="Nishan Shrestha" w:date="2023-06-28T15:50:00Z"/>
          <w:rFonts w:ascii="Courier New" w:hAnsi="Courier New" w:cs="Courier New"/>
          <w:sz w:val="20"/>
          <w:lang w:eastAsia="zh-TW"/>
        </w:rPr>
        <w:pPrChange w:id="1133" w:author="Nishan Shrestha" w:date="2023-06-28T15:51:00Z">
          <w:pPr>
            <w:autoSpaceDE w:val="0"/>
            <w:autoSpaceDN w:val="0"/>
            <w:adjustRightInd w:val="0"/>
            <w:ind w:left="720"/>
            <w:jc w:val="left"/>
          </w:pPr>
        </w:pPrChange>
      </w:pPr>
      <w:del w:id="1134" w:author="Nishan Shrestha" w:date="2023-06-28T15:50:00Z">
        <w:r w:rsidDel="003654DD">
          <w:rPr>
            <w:rFonts w:ascii="Courier New" w:hAnsi="Courier New" w:cs="Courier New"/>
            <w:color w:val="000000"/>
            <w:sz w:val="20"/>
            <w:lang w:eastAsia="zh-TW"/>
          </w:rPr>
          <w:delText xml:space="preserve">srcPtNum;               </w:delText>
        </w:r>
        <w:r w:rsidDel="003654DD">
          <w:rPr>
            <w:rFonts w:ascii="Courier New" w:hAnsi="Courier New" w:cs="Courier New"/>
            <w:color w:val="3F7F5F"/>
            <w:sz w:val="20"/>
            <w:lang w:eastAsia="zh-TW"/>
          </w:rPr>
          <w:delText>/* source point # */</w:delText>
        </w:r>
      </w:del>
    </w:p>
    <w:p w14:paraId="0C291358" w14:textId="0D229161" w:rsidR="007B35FC" w:rsidDel="003654DD" w:rsidRDefault="007B35FC">
      <w:pPr>
        <w:autoSpaceDE w:val="0"/>
        <w:autoSpaceDN w:val="0"/>
        <w:adjustRightInd w:val="0"/>
        <w:jc w:val="left"/>
        <w:rPr>
          <w:del w:id="1135" w:author="Nishan Shrestha" w:date="2023-06-28T15:50:00Z"/>
          <w:rFonts w:ascii="Courier New" w:hAnsi="Courier New" w:cs="Courier New"/>
          <w:sz w:val="20"/>
          <w:lang w:eastAsia="zh-TW"/>
        </w:rPr>
        <w:pPrChange w:id="1136" w:author="Nishan Shrestha" w:date="2023-06-28T15:51:00Z">
          <w:pPr>
            <w:autoSpaceDE w:val="0"/>
            <w:autoSpaceDN w:val="0"/>
            <w:adjustRightInd w:val="0"/>
            <w:ind w:left="720"/>
            <w:jc w:val="left"/>
          </w:pPr>
        </w:pPrChange>
      </w:pPr>
      <w:del w:id="1137" w:author="Nishan Shrestha" w:date="2023-06-28T15:50:00Z">
        <w:r w:rsidDel="003654DD">
          <w:rPr>
            <w:rFonts w:ascii="Courier New" w:hAnsi="Courier New" w:cs="Courier New"/>
            <w:color w:val="000000"/>
            <w:sz w:val="20"/>
            <w:lang w:eastAsia="zh-TW"/>
          </w:rPr>
          <w:delText xml:space="preserve">defQW;                  </w:delText>
        </w:r>
        <w:r w:rsidDel="003654DD">
          <w:rPr>
            <w:rFonts w:ascii="Courier New" w:hAnsi="Courier New" w:cs="Courier New"/>
            <w:color w:val="3F7F5F"/>
            <w:sz w:val="20"/>
            <w:lang w:eastAsia="zh-TW"/>
          </w:rPr>
          <w:delText>/* default quality word */</w:delText>
        </w:r>
      </w:del>
    </w:p>
    <w:p w14:paraId="1ED7DCCE" w14:textId="020F0FB3" w:rsidR="007B35FC" w:rsidDel="003654DD" w:rsidRDefault="007B35FC">
      <w:pPr>
        <w:rPr>
          <w:del w:id="1138" w:author="Nishan Shrestha" w:date="2023-06-28T15:50:00Z"/>
          <w:rFonts w:ascii="Courier New" w:hAnsi="Courier New" w:cs="Courier New"/>
          <w:color w:val="3F7F5F"/>
          <w:sz w:val="20"/>
          <w:lang w:eastAsia="zh-TW"/>
        </w:rPr>
        <w:pPrChange w:id="1139" w:author="Nishan Shrestha" w:date="2023-06-28T15:51:00Z">
          <w:pPr>
            <w:ind w:left="720"/>
          </w:pPr>
        </w:pPrChange>
      </w:pPr>
      <w:del w:id="1140" w:author="Nishan Shrestha" w:date="2023-06-28T15:50:00Z">
        <w:r w:rsidDel="003654DD">
          <w:rPr>
            <w:rFonts w:ascii="Courier New" w:hAnsi="Courier New" w:cs="Courier New"/>
            <w:color w:val="000000"/>
            <w:sz w:val="20"/>
            <w:lang w:eastAsia="zh-TW"/>
          </w:rPr>
          <w:delText xml:space="preserve">defAct;                 </w:delText>
        </w:r>
        <w:r w:rsidDel="003654DD">
          <w:rPr>
            <w:rFonts w:ascii="Courier New" w:hAnsi="Courier New" w:cs="Courier New"/>
            <w:color w:val="3F7F5F"/>
            <w:sz w:val="20"/>
            <w:lang w:eastAsia="zh-TW"/>
          </w:rPr>
          <w:delText>/* default action */</w:delText>
        </w:r>
      </w:del>
    </w:p>
    <w:p w14:paraId="5A3E8966" w14:textId="77777777" w:rsidR="007B35FC" w:rsidDel="003654DD" w:rsidRDefault="007B35FC" w:rsidP="007B35FC">
      <w:pPr>
        <w:ind w:left="720"/>
        <w:rPr>
          <w:del w:id="1141" w:author="Nishan Shrestha" w:date="2023-06-28T15:51:00Z"/>
        </w:rPr>
      </w:pPr>
    </w:p>
    <w:p w14:paraId="11C105AC" w14:textId="77777777" w:rsidR="003654DD" w:rsidRDefault="003654DD">
      <w:pPr>
        <w:rPr>
          <w:ins w:id="1142" w:author="Nishan Shrestha" w:date="2023-06-28T15:52:00Z"/>
        </w:rPr>
        <w:pPrChange w:id="1143" w:author="Nishan Shrestha" w:date="2023-06-28T15:51:00Z">
          <w:pPr>
            <w:ind w:left="720"/>
          </w:pPr>
        </w:pPrChange>
      </w:pPr>
    </w:p>
    <w:p w14:paraId="165E6281" w14:textId="77777777" w:rsidR="003654DD" w:rsidRDefault="003654DD" w:rsidP="003654DD">
      <w:pPr>
        <w:rPr>
          <w:ins w:id="1144" w:author="Nishan Shrestha" w:date="2023-06-28T15:52:00Z"/>
        </w:rPr>
      </w:pPr>
    </w:p>
    <w:p w14:paraId="2C2A0198" w14:textId="0BC65956" w:rsidR="007B35FC" w:rsidDel="00FE1C71" w:rsidRDefault="006269FF">
      <w:pPr>
        <w:rPr>
          <w:del w:id="1145" w:author="Nishan Shrestha" w:date="2024-04-26T15:23:00Z"/>
        </w:rPr>
        <w:pPrChange w:id="1146" w:author="Nishan Shrestha" w:date="2023-06-28T15:53:00Z">
          <w:pPr>
            <w:ind w:left="720"/>
          </w:pPr>
        </w:pPrChange>
      </w:pPr>
      <w:ins w:id="1147" w:author="Nishan Shrestha" w:date="2023-06-28T15:53:00Z">
        <w:r>
          <w:t xml:space="preserve">        </w:t>
        </w:r>
      </w:ins>
      <w:ins w:id="1148" w:author="Nishan Shrestha" w:date="2023-06-28T15:43:00Z">
        <w:r w:rsidR="00C735BB">
          <w:t xml:space="preserve">For </w:t>
        </w:r>
      </w:ins>
      <w:r w:rsidR="007B35FC">
        <w:t>Example</w:t>
      </w:r>
      <w:ins w:id="1149" w:author="Nishan Shrestha" w:date="2024-04-26T15:23:00Z">
        <w:r w:rsidR="00FE1C71">
          <w:t xml:space="preserve">: </w:t>
        </w:r>
      </w:ins>
      <w:del w:id="1150" w:author="Nishan Shrestha" w:date="2024-04-26T15:23:00Z">
        <w:r w:rsidR="007B35FC" w:rsidDel="00FE1C71">
          <w:delText>,</w:delText>
        </w:r>
      </w:del>
    </w:p>
    <w:p w14:paraId="628C0181" w14:textId="77777777" w:rsidR="007B35FC" w:rsidDel="00840739" w:rsidRDefault="007B35FC">
      <w:pPr>
        <w:rPr>
          <w:del w:id="1151" w:author="Nishan Shrestha" w:date="2024-04-26T11:51:00Z"/>
        </w:rPr>
        <w:pPrChange w:id="1152" w:author="Nishan Shrestha" w:date="2024-04-26T15:23:00Z">
          <w:pPr>
            <w:ind w:left="720"/>
          </w:pPr>
        </w:pPrChange>
      </w:pPr>
      <w:r w:rsidRPr="004262FA">
        <w:t>FILTER(DDB,2497,528,1,FL,2497,0,0)</w:t>
      </w:r>
    </w:p>
    <w:p w14:paraId="6004239A" w14:textId="77777777" w:rsidR="00840739" w:rsidRDefault="00840739">
      <w:pPr>
        <w:rPr>
          <w:ins w:id="1153" w:author="Nishan Shrestha" w:date="2024-04-26T11:51:00Z"/>
        </w:rPr>
        <w:pPrChange w:id="1154" w:author="Nishan Shrestha" w:date="2024-04-26T15:23:00Z">
          <w:pPr>
            <w:ind w:left="720"/>
          </w:pPr>
        </w:pPrChange>
      </w:pPr>
    </w:p>
    <w:p w14:paraId="3022912C" w14:textId="77777777" w:rsidR="007B35FC" w:rsidDel="00840739" w:rsidRDefault="007B35FC" w:rsidP="007B35FC">
      <w:pPr>
        <w:ind w:left="720"/>
        <w:rPr>
          <w:del w:id="1155" w:author="Nishan Shrestha" w:date="2024-04-26T11:51:00Z"/>
        </w:rPr>
      </w:pPr>
    </w:p>
    <w:p w14:paraId="3928209F" w14:textId="77777777" w:rsidR="009A266A" w:rsidRDefault="009A266A" w:rsidP="00840739">
      <w:pPr>
        <w:ind w:left="720"/>
      </w:pPr>
    </w:p>
    <w:p w14:paraId="53785338" w14:textId="5F64217A" w:rsidR="00B05842" w:rsidRPr="00C07CD2" w:rsidRDefault="00B05842" w:rsidP="00B05842">
      <w:pPr>
        <w:rPr>
          <w:b/>
          <w:bCs/>
          <w:i/>
          <w:iCs/>
          <w:color w:val="0000FF"/>
          <w:szCs w:val="24"/>
          <w:rPrChange w:id="1156" w:author="Nishan Shrestha" w:date="2024-04-25T12:42:00Z">
            <w:rPr>
              <w:szCs w:val="24"/>
            </w:rPr>
          </w:rPrChange>
        </w:rPr>
      </w:pPr>
      <w:r w:rsidRPr="00C07CD2">
        <w:rPr>
          <w:b/>
          <w:bCs/>
          <w:i/>
          <w:iCs/>
          <w:color w:val="0000FF"/>
          <w:szCs w:val="24"/>
          <w:rPrChange w:id="1157" w:author="Nishan Shrestha" w:date="2024-04-25T12:42:00Z">
            <w:rPr>
              <w:szCs w:val="24"/>
            </w:rPr>
          </w:rPrChange>
        </w:rPr>
        <w:t>RS901-002-24-</w:t>
      </w:r>
      <w:del w:id="1158" w:author="Nishan Shrestha" w:date="2024-05-07T15:40:00Z">
        <w:r w:rsidR="00AE7961" w:rsidRPr="00C07CD2" w:rsidDel="00372288">
          <w:rPr>
            <w:b/>
            <w:bCs/>
            <w:i/>
            <w:iCs/>
            <w:color w:val="0000FF"/>
            <w:szCs w:val="24"/>
            <w:rPrChange w:id="1159" w:author="Nishan Shrestha" w:date="2024-04-25T12:42:00Z">
              <w:rPr>
                <w:szCs w:val="24"/>
              </w:rPr>
            </w:rPrChange>
          </w:rPr>
          <w:delText>1-</w:delText>
        </w:r>
      </w:del>
      <w:ins w:id="1160" w:author="Nishan Shrestha" w:date="2024-05-07T15:40:00Z">
        <w:r w:rsidR="00372288" w:rsidRPr="00372288">
          <w:rPr>
            <w:b/>
            <w:bCs/>
            <w:i/>
            <w:iCs/>
            <w:color w:val="0000FF"/>
            <w:szCs w:val="24"/>
          </w:rPr>
          <w:t>316</w:t>
        </w:r>
      </w:ins>
      <w:ins w:id="1161" w:author="Nishan Shrestha" w:date="2024-05-07T15:48:00Z">
        <w:r w:rsidR="00F22924">
          <w:rPr>
            <w:b/>
            <w:bCs/>
            <w:i/>
            <w:iCs/>
            <w:color w:val="0000FF"/>
            <w:szCs w:val="24"/>
          </w:rPr>
          <w:t>-</w:t>
        </w:r>
      </w:ins>
      <w:del w:id="1162" w:author="Nishan Shrestha" w:date="2023-07-03T15:59:00Z">
        <w:r w:rsidR="007B35FC" w:rsidRPr="00C07CD2" w:rsidDel="004748A9">
          <w:rPr>
            <w:b/>
            <w:bCs/>
            <w:i/>
            <w:iCs/>
            <w:color w:val="0000FF"/>
            <w:szCs w:val="24"/>
            <w:rPrChange w:id="1163" w:author="Nishan Shrestha" w:date="2024-04-25T12:42:00Z">
              <w:rPr>
                <w:szCs w:val="24"/>
              </w:rPr>
            </w:rPrChange>
          </w:rPr>
          <w:delText>5</w:delText>
        </w:r>
      </w:del>
      <w:ins w:id="1164" w:author="Nishan Shrestha" w:date="2023-07-03T15:59:00Z">
        <w:r w:rsidR="004748A9" w:rsidRPr="00C07CD2">
          <w:rPr>
            <w:b/>
            <w:bCs/>
            <w:i/>
            <w:iCs/>
            <w:color w:val="0000FF"/>
            <w:szCs w:val="24"/>
            <w:rPrChange w:id="1165" w:author="Nishan Shrestha" w:date="2024-04-25T12:42:00Z">
              <w:rPr>
                <w:szCs w:val="24"/>
              </w:rPr>
            </w:rPrChange>
          </w:rPr>
          <w:t>4</w:t>
        </w:r>
      </w:ins>
    </w:p>
    <w:p w14:paraId="4A1D74EB" w14:textId="77777777" w:rsidR="004F63CB" w:rsidRDefault="004F63CB" w:rsidP="00235F40">
      <w:pPr>
        <w:numPr>
          <w:ilvl w:val="0"/>
          <w:numId w:val="17"/>
        </w:numPr>
        <w:rPr>
          <w:ins w:id="1166" w:author="Nishan Shrestha" w:date="2023-06-28T15:44:00Z"/>
        </w:rPr>
      </w:pPr>
      <w:r>
        <w:t xml:space="preserve">The broadcast </w:t>
      </w:r>
      <w:r w:rsidR="009A266A">
        <w:t xml:space="preserve">submodule </w:t>
      </w:r>
      <w:r>
        <w:t xml:space="preserve">shall broadcast the </w:t>
      </w:r>
      <w:r w:rsidR="00B05842">
        <w:t xml:space="preserve">DDB </w:t>
      </w:r>
      <w:r>
        <w:t xml:space="preserve">data </w:t>
      </w:r>
      <w:r w:rsidR="00B05842">
        <w:t xml:space="preserve">from FCL </w:t>
      </w:r>
      <w:r w:rsidR="007F239D">
        <w:t xml:space="preserve">link </w:t>
      </w:r>
      <w:r w:rsidR="00B05842">
        <w:t xml:space="preserve">response messages </w:t>
      </w:r>
      <w:r>
        <w:t xml:space="preserve">using </w:t>
      </w:r>
      <w:r w:rsidR="002F6A3B">
        <w:t xml:space="preserve">C-Link </w:t>
      </w:r>
      <w:r>
        <w:t>packets.</w:t>
      </w:r>
    </w:p>
    <w:p w14:paraId="78BF078B" w14:textId="7B8D05C2" w:rsidR="003E45E9" w:rsidRDefault="003E45E9" w:rsidP="003E45E9">
      <w:pPr>
        <w:ind w:left="720"/>
        <w:rPr>
          <w:ins w:id="1167" w:author="Nishan Shrestha" w:date="2024-04-25T12:48:00Z"/>
        </w:rPr>
      </w:pPr>
      <w:ins w:id="1168" w:author="Nishan Shrestha" w:date="2023-06-28T15:44:00Z">
        <w:r>
          <w:t>The format for broadcasting DDB data i</w:t>
        </w:r>
      </w:ins>
      <w:ins w:id="1169" w:author="Nishan Shrestha" w:date="2023-06-28T15:45:00Z">
        <w:r>
          <w:t>s defined in</w:t>
        </w:r>
      </w:ins>
      <w:ins w:id="1170" w:author="Nishan Shrestha" w:date="2023-06-28T15:44:00Z">
        <w:r>
          <w:t xml:space="preserve"> </w:t>
        </w:r>
      </w:ins>
      <w:ins w:id="1171" w:author="Nishan Shrestha" w:date="2023-06-28T15:54:00Z">
        <w:r w:rsidR="00CE3413">
          <w:t>rqDat63.sxx as</w:t>
        </w:r>
      </w:ins>
      <w:ins w:id="1172" w:author="Nishan Shrestha" w:date="2023-06-28T15:44:00Z">
        <w:r>
          <w:t xml:space="preserve"> follows:</w:t>
        </w:r>
      </w:ins>
    </w:p>
    <w:p w14:paraId="6AAF6141" w14:textId="62956C68" w:rsidR="00CE3413" w:rsidRDefault="001C44D9">
      <w:pPr>
        <w:ind w:left="720"/>
        <w:jc w:val="left"/>
        <w:rPr>
          <w:ins w:id="1173" w:author="Nishan Shrestha" w:date="2023-06-28T15:44:00Z"/>
        </w:rPr>
        <w:pPrChange w:id="1174" w:author="Nishan Shrestha" w:date="2024-04-26T13:41:00Z">
          <w:pPr>
            <w:ind w:left="720"/>
          </w:pPr>
        </w:pPrChange>
      </w:pPr>
      <w:ins w:id="1175" w:author="Nishan Shrestha" w:date="2024-04-25T12:48:00Z">
        <w:r w:rsidRPr="001C44D9">
          <w:t>DDB(point type, starting number, number of points)</w:t>
        </w:r>
      </w:ins>
    </w:p>
    <w:p w14:paraId="1341EB0B" w14:textId="77ECC01A" w:rsidR="00BC1CA4" w:rsidRPr="00C4392C" w:rsidRDefault="00BC1CA4" w:rsidP="00BC1CA4">
      <w:pPr>
        <w:autoSpaceDE w:val="0"/>
        <w:autoSpaceDN w:val="0"/>
        <w:adjustRightInd w:val="0"/>
        <w:jc w:val="left"/>
        <w:rPr>
          <w:ins w:id="1176" w:author="Nishan Shrestha" w:date="2023-06-28T15:52:00Z"/>
          <w:sz w:val="20"/>
          <w:rPrChange w:id="1177" w:author="Nishan Shrestha" w:date="2024-04-26T13:41:00Z">
            <w:rPr>
              <w:ins w:id="1178" w:author="Nishan Shrestha" w:date="2023-06-28T15:52:00Z"/>
              <w:rFonts w:ascii="Courier New" w:hAnsi="Courier New" w:cs="Courier New"/>
              <w:sz w:val="20"/>
            </w:rPr>
          </w:rPrChange>
        </w:rPr>
      </w:pPr>
      <w:ins w:id="1179" w:author="Nishan Shrestha" w:date="2023-06-28T15:52:00Z">
        <w:r>
          <w:tab/>
        </w:r>
        <w:r w:rsidRPr="00C4392C">
          <w:rPr>
            <w:color w:val="000000"/>
            <w:sz w:val="20"/>
            <w:rPrChange w:id="1180" w:author="Nishan Shrestha" w:date="2024-04-26T13:41:00Z">
              <w:rPr>
                <w:rFonts w:ascii="Courier New" w:hAnsi="Courier New" w:cs="Courier New"/>
                <w:color w:val="000000"/>
                <w:sz w:val="20"/>
              </w:rPr>
            </w:rPrChange>
          </w:rPr>
          <w:t xml:space="preserve">UCHAR8     </w:t>
        </w:r>
      </w:ins>
      <w:ins w:id="1181" w:author="Nishan Shrestha" w:date="2024-04-26T13:43:00Z">
        <w:r w:rsidR="00C4392C">
          <w:rPr>
            <w:color w:val="000000"/>
            <w:sz w:val="20"/>
          </w:rPr>
          <w:t xml:space="preserve">  </w:t>
        </w:r>
      </w:ins>
      <w:ins w:id="1182" w:author="Nishan Shrestha" w:date="2023-06-28T15:52:00Z">
        <w:r w:rsidRPr="00C4392C">
          <w:rPr>
            <w:color w:val="000000"/>
            <w:sz w:val="20"/>
            <w:rPrChange w:id="1183" w:author="Nishan Shrestha" w:date="2024-04-26T13:41:00Z">
              <w:rPr>
                <w:rFonts w:ascii="Courier New" w:hAnsi="Courier New" w:cs="Courier New"/>
                <w:color w:val="000000"/>
                <w:sz w:val="20"/>
              </w:rPr>
            </w:rPrChange>
          </w:rPr>
          <w:t xml:space="preserve"> ptType;                 </w:t>
        </w:r>
        <w:r w:rsidRPr="00C4392C">
          <w:rPr>
            <w:color w:val="3F7F5F"/>
            <w:sz w:val="20"/>
            <w:rPrChange w:id="1184" w:author="Nishan Shrestha" w:date="2024-04-26T13:41:00Z">
              <w:rPr>
                <w:rFonts w:ascii="Courier New" w:hAnsi="Courier New" w:cs="Courier New"/>
                <w:color w:val="3F7F5F"/>
                <w:sz w:val="20"/>
              </w:rPr>
            </w:rPrChange>
          </w:rPr>
          <w:t>/* point type */</w:t>
        </w:r>
      </w:ins>
    </w:p>
    <w:p w14:paraId="62E2B074" w14:textId="06598033" w:rsidR="00BC1CA4" w:rsidRPr="00C4392C" w:rsidRDefault="00BC1CA4" w:rsidP="00BC1CA4">
      <w:pPr>
        <w:autoSpaceDE w:val="0"/>
        <w:autoSpaceDN w:val="0"/>
        <w:adjustRightInd w:val="0"/>
        <w:jc w:val="left"/>
        <w:rPr>
          <w:ins w:id="1185" w:author="Nishan Shrestha" w:date="2023-06-28T15:52:00Z"/>
          <w:sz w:val="20"/>
          <w:rPrChange w:id="1186" w:author="Nishan Shrestha" w:date="2024-04-26T13:41:00Z">
            <w:rPr>
              <w:ins w:id="1187" w:author="Nishan Shrestha" w:date="2023-06-28T15:52:00Z"/>
              <w:rFonts w:ascii="Courier New" w:hAnsi="Courier New" w:cs="Courier New"/>
              <w:sz w:val="20"/>
            </w:rPr>
          </w:rPrChange>
        </w:rPr>
      </w:pPr>
      <w:ins w:id="1188" w:author="Nishan Shrestha" w:date="2023-06-28T15:52:00Z">
        <w:r w:rsidRPr="00C4392C">
          <w:rPr>
            <w:color w:val="000000"/>
            <w:sz w:val="20"/>
            <w:rPrChange w:id="1189" w:author="Nishan Shrestha" w:date="2024-04-26T13:41:00Z">
              <w:rPr>
                <w:rFonts w:ascii="Courier New" w:hAnsi="Courier New" w:cs="Courier New"/>
                <w:color w:val="000000"/>
                <w:sz w:val="20"/>
              </w:rPr>
            </w:rPrChange>
          </w:rPr>
          <w:t xml:space="preserve">  </w:t>
        </w:r>
        <w:r w:rsidR="003A7D20" w:rsidRPr="00C4392C">
          <w:rPr>
            <w:color w:val="000000"/>
            <w:sz w:val="20"/>
            <w:rPrChange w:id="1190" w:author="Nishan Shrestha" w:date="2024-04-26T13:41:00Z">
              <w:rPr>
                <w:rFonts w:ascii="Courier New" w:hAnsi="Courier New" w:cs="Courier New"/>
                <w:color w:val="000000"/>
                <w:sz w:val="20"/>
              </w:rPr>
            </w:rPrChange>
          </w:rPr>
          <w:tab/>
        </w:r>
        <w:r w:rsidRPr="00C4392C">
          <w:rPr>
            <w:color w:val="000000"/>
            <w:sz w:val="20"/>
            <w:rPrChange w:id="1191" w:author="Nishan Shrestha" w:date="2024-04-26T13:41:00Z">
              <w:rPr>
                <w:rFonts w:ascii="Courier New" w:hAnsi="Courier New" w:cs="Courier New"/>
                <w:color w:val="000000"/>
                <w:sz w:val="20"/>
              </w:rPr>
            </w:rPrChange>
          </w:rPr>
          <w:t xml:space="preserve">UWORD32     startPt;                </w:t>
        </w:r>
        <w:r w:rsidRPr="00C4392C">
          <w:rPr>
            <w:color w:val="3F7F5F"/>
            <w:sz w:val="20"/>
            <w:rPrChange w:id="1192" w:author="Nishan Shrestha" w:date="2024-04-26T13:41:00Z">
              <w:rPr>
                <w:rFonts w:ascii="Courier New" w:hAnsi="Courier New" w:cs="Courier New"/>
                <w:color w:val="3F7F5F"/>
                <w:sz w:val="20"/>
              </w:rPr>
            </w:rPrChange>
          </w:rPr>
          <w:t>/* starting point # */</w:t>
        </w:r>
      </w:ins>
    </w:p>
    <w:p w14:paraId="66085120" w14:textId="0863ABC3" w:rsidR="003E45E9" w:rsidRPr="00C4392C" w:rsidRDefault="00BC1CA4">
      <w:pPr>
        <w:tabs>
          <w:tab w:val="left" w:pos="1177"/>
        </w:tabs>
        <w:ind w:left="720"/>
        <w:rPr>
          <w:ins w:id="1193" w:author="Nishan Shrestha" w:date="2023-06-28T15:44:00Z"/>
        </w:rPr>
        <w:pPrChange w:id="1194" w:author="Nishan Shrestha" w:date="2023-06-28T15:52:00Z">
          <w:pPr>
            <w:numPr>
              <w:numId w:val="17"/>
            </w:numPr>
            <w:tabs>
              <w:tab w:val="num" w:pos="720"/>
            </w:tabs>
            <w:ind w:left="720" w:hanging="360"/>
          </w:pPr>
        </w:pPrChange>
      </w:pPr>
      <w:ins w:id="1195" w:author="Nishan Shrestha" w:date="2023-06-28T15:52:00Z">
        <w:r w:rsidRPr="00C4392C">
          <w:rPr>
            <w:color w:val="000000"/>
            <w:sz w:val="20"/>
            <w:rPrChange w:id="1196" w:author="Nishan Shrestha" w:date="2024-04-26T13:41:00Z">
              <w:rPr>
                <w:rFonts w:ascii="Courier New" w:hAnsi="Courier New" w:cs="Courier New"/>
                <w:color w:val="000000"/>
                <w:sz w:val="20"/>
              </w:rPr>
            </w:rPrChange>
          </w:rPr>
          <w:t xml:space="preserve">UWORD32     numPts;              </w:t>
        </w:r>
        <w:r w:rsidRPr="00C4392C">
          <w:rPr>
            <w:color w:val="3F7F5F"/>
            <w:sz w:val="20"/>
            <w:rPrChange w:id="1197" w:author="Nishan Shrestha" w:date="2024-04-26T13:41:00Z">
              <w:rPr>
                <w:rFonts w:ascii="Courier New" w:hAnsi="Courier New" w:cs="Courier New"/>
                <w:color w:val="3F7F5F"/>
                <w:sz w:val="20"/>
              </w:rPr>
            </w:rPrChange>
          </w:rPr>
          <w:t>/* # of points */</w:t>
        </w:r>
      </w:ins>
    </w:p>
    <w:p w14:paraId="1C16A713" w14:textId="77777777" w:rsidR="00FE1C71" w:rsidRDefault="00FE1C71">
      <w:pPr>
        <w:ind w:firstLine="720"/>
        <w:rPr>
          <w:ins w:id="1198" w:author="Nishan Shrestha" w:date="2024-04-26T15:23:00Z"/>
        </w:rPr>
      </w:pPr>
    </w:p>
    <w:p w14:paraId="133BABED" w14:textId="1AC67430" w:rsidR="003A7D20" w:rsidRDefault="003A7D20">
      <w:pPr>
        <w:ind w:firstLine="720"/>
        <w:pPrChange w:id="1199" w:author="Nishan Shrestha" w:date="2023-06-28T15:53:00Z">
          <w:pPr>
            <w:numPr>
              <w:numId w:val="17"/>
            </w:numPr>
            <w:tabs>
              <w:tab w:val="num" w:pos="720"/>
            </w:tabs>
            <w:ind w:left="720" w:hanging="360"/>
          </w:pPr>
        </w:pPrChange>
      </w:pPr>
      <w:ins w:id="1200" w:author="Nishan Shrestha" w:date="2023-06-28T15:53:00Z">
        <w:r>
          <w:t>For example</w:t>
        </w:r>
      </w:ins>
      <w:ins w:id="1201" w:author="Nishan Shrestha" w:date="2024-04-26T15:23:00Z">
        <w:r w:rsidR="00FE1C71">
          <w:t xml:space="preserve">: </w:t>
        </w:r>
      </w:ins>
      <w:ins w:id="1202" w:author="Nishan Shrestha" w:date="2023-06-28T15:53:00Z">
        <w:r w:rsidR="006269FF">
          <w:t xml:space="preserve">  </w:t>
        </w:r>
        <w:r>
          <w:t>DDB(CO</w:t>
        </w:r>
        <w:r w:rsidR="006269FF">
          <w:t>,1,1000)</w:t>
        </w:r>
      </w:ins>
    </w:p>
    <w:p w14:paraId="671B3296" w14:textId="77777777" w:rsidR="009A266A" w:rsidRDefault="009A266A" w:rsidP="009A266A">
      <w:pPr>
        <w:ind w:left="720"/>
      </w:pPr>
    </w:p>
    <w:p w14:paraId="19708ED1" w14:textId="4A11FF92" w:rsidR="00B05842" w:rsidRPr="00C07CD2" w:rsidRDefault="00B05842" w:rsidP="00B05842">
      <w:pPr>
        <w:rPr>
          <w:b/>
          <w:bCs/>
          <w:i/>
          <w:iCs/>
          <w:color w:val="0000FF"/>
          <w:szCs w:val="24"/>
          <w:rPrChange w:id="1203" w:author="Nishan Shrestha" w:date="2024-04-25T12:42:00Z">
            <w:rPr>
              <w:szCs w:val="24"/>
            </w:rPr>
          </w:rPrChange>
        </w:rPr>
      </w:pPr>
      <w:r w:rsidRPr="00C07CD2">
        <w:rPr>
          <w:b/>
          <w:bCs/>
          <w:i/>
          <w:iCs/>
          <w:color w:val="0000FF"/>
          <w:szCs w:val="24"/>
          <w:rPrChange w:id="1204" w:author="Nishan Shrestha" w:date="2024-04-25T12:42:00Z">
            <w:rPr>
              <w:szCs w:val="24"/>
            </w:rPr>
          </w:rPrChange>
        </w:rPr>
        <w:t>RS901-002-24-</w:t>
      </w:r>
      <w:ins w:id="1205" w:author="Nishan Shrestha" w:date="2024-05-07T15:40:00Z">
        <w:r w:rsidR="00372288" w:rsidRPr="00372288">
          <w:rPr>
            <w:b/>
            <w:bCs/>
            <w:i/>
            <w:iCs/>
            <w:color w:val="0000FF"/>
            <w:szCs w:val="24"/>
          </w:rPr>
          <w:t>316</w:t>
        </w:r>
      </w:ins>
      <w:ins w:id="1206" w:author="Nishan Shrestha" w:date="2024-05-07T15:48:00Z">
        <w:r w:rsidR="00F22924">
          <w:rPr>
            <w:b/>
            <w:bCs/>
            <w:i/>
            <w:iCs/>
            <w:color w:val="0000FF"/>
            <w:szCs w:val="24"/>
          </w:rPr>
          <w:t>-</w:t>
        </w:r>
      </w:ins>
      <w:del w:id="1207" w:author="Nishan Shrestha" w:date="2024-05-07T15:40:00Z">
        <w:r w:rsidR="00AE7961" w:rsidRPr="00C07CD2" w:rsidDel="00372288">
          <w:rPr>
            <w:b/>
            <w:bCs/>
            <w:i/>
            <w:iCs/>
            <w:color w:val="0000FF"/>
            <w:szCs w:val="24"/>
            <w:rPrChange w:id="1208" w:author="Nishan Shrestha" w:date="2024-04-25T12:42:00Z">
              <w:rPr>
                <w:szCs w:val="24"/>
              </w:rPr>
            </w:rPrChange>
          </w:rPr>
          <w:delText>1-</w:delText>
        </w:r>
      </w:del>
      <w:ins w:id="1209" w:author="Nishan Shrestha" w:date="2023-07-03T15:59:00Z">
        <w:r w:rsidR="004748A9" w:rsidRPr="00C07CD2">
          <w:rPr>
            <w:b/>
            <w:bCs/>
            <w:i/>
            <w:iCs/>
            <w:color w:val="0000FF"/>
            <w:szCs w:val="24"/>
            <w:rPrChange w:id="1210" w:author="Nishan Shrestha" w:date="2024-04-25T12:42:00Z">
              <w:rPr>
                <w:szCs w:val="24"/>
              </w:rPr>
            </w:rPrChange>
          </w:rPr>
          <w:t>5</w:t>
        </w:r>
      </w:ins>
      <w:del w:id="1211" w:author="Nishan Shrestha" w:date="2023-07-03T15:59:00Z">
        <w:r w:rsidR="007B35FC" w:rsidRPr="00C07CD2" w:rsidDel="004748A9">
          <w:rPr>
            <w:b/>
            <w:bCs/>
            <w:i/>
            <w:iCs/>
            <w:color w:val="0000FF"/>
            <w:szCs w:val="24"/>
            <w:rPrChange w:id="1212" w:author="Nishan Shrestha" w:date="2024-04-25T12:42:00Z">
              <w:rPr>
                <w:szCs w:val="24"/>
              </w:rPr>
            </w:rPrChange>
          </w:rPr>
          <w:delText>6</w:delText>
        </w:r>
      </w:del>
    </w:p>
    <w:p w14:paraId="0E23B81A" w14:textId="2BED1A18" w:rsidR="004F63CB" w:rsidRDefault="004F63CB" w:rsidP="00235F40">
      <w:pPr>
        <w:numPr>
          <w:ilvl w:val="0"/>
          <w:numId w:val="17"/>
        </w:numPr>
        <w:rPr>
          <w:ins w:id="1213" w:author="Nishan Shrestha" w:date="2024-04-26T17:02:00Z"/>
        </w:rPr>
      </w:pPr>
      <w:r>
        <w:t xml:space="preserve">The packets shall conform to the data format </w:t>
      </w:r>
      <w:del w:id="1214" w:author="Nishan Shrestha" w:date="2024-04-26T17:00:00Z">
        <w:r w:rsidDel="00BD26A8">
          <w:delText xml:space="preserve">specified by </w:delText>
        </w:r>
        <w:r w:rsidRPr="00F639EF" w:rsidDel="00BD26A8">
          <w:delText>DS004-000-06</w:delText>
        </w:r>
        <w:r w:rsidDel="00BD26A8">
          <w:delText>.</w:delText>
        </w:r>
      </w:del>
      <w:ins w:id="1215" w:author="Nishan Shrestha" w:date="2024-04-26T17:00:00Z">
        <w:r w:rsidR="00BD26A8">
          <w:t>as specified below</w:t>
        </w:r>
      </w:ins>
      <w:ins w:id="1216" w:author="Nishan Shrestha" w:date="2024-04-29T09:31:00Z">
        <w:r w:rsidR="004A1DBA">
          <w:t xml:space="preserve"> while also supporting ddb combo mode</w:t>
        </w:r>
      </w:ins>
      <w:ins w:id="1217" w:author="Nishan Shrestha" w:date="2024-04-29T15:05:00Z">
        <w:r w:rsidR="00016269">
          <w:t>.</w:t>
        </w:r>
      </w:ins>
    </w:p>
    <w:p w14:paraId="1C708293" w14:textId="77777777" w:rsidR="00BD26A8" w:rsidRDefault="00BD26A8">
      <w:pPr>
        <w:ind w:left="720"/>
        <w:rPr>
          <w:ins w:id="1218" w:author="Nishan Shrestha" w:date="2024-04-29T15:05:00Z"/>
        </w:rPr>
      </w:pPr>
    </w:p>
    <w:p w14:paraId="7FF0E12F" w14:textId="68009F8E" w:rsidR="00016269" w:rsidRDefault="00016269">
      <w:pPr>
        <w:ind w:left="720"/>
        <w:rPr>
          <w:ins w:id="1219" w:author="Nishan Shrestha" w:date="2024-04-26T17:02:00Z"/>
        </w:rPr>
        <w:pPrChange w:id="1220" w:author="Nishan Shrestha" w:date="2024-04-29T15:05:00Z">
          <w:pPr>
            <w:numPr>
              <w:numId w:val="17"/>
            </w:numPr>
            <w:tabs>
              <w:tab w:val="num" w:pos="720"/>
            </w:tabs>
            <w:ind w:left="720" w:hanging="360"/>
          </w:pPr>
        </w:pPrChange>
      </w:pPr>
      <w:ins w:id="1221" w:author="Nishan Shrestha" w:date="2024-04-29T15:05:00Z">
        <w:r>
          <w:t>The data structure for C-link packet is defined as follows:</w:t>
        </w:r>
      </w:ins>
    </w:p>
    <w:p w14:paraId="18E8184E" w14:textId="77777777" w:rsidR="00BD26A8" w:rsidRPr="00BD26A8" w:rsidRDefault="00BD26A8">
      <w:pPr>
        <w:ind w:left="720"/>
        <w:rPr>
          <w:ins w:id="1222" w:author="Nishan Shrestha" w:date="2024-04-26T17:02:00Z"/>
        </w:rPr>
        <w:pPrChange w:id="1223" w:author="Nishan Shrestha" w:date="2024-04-26T17:02:00Z">
          <w:pPr>
            <w:ind w:left="1440"/>
          </w:pPr>
        </w:pPrChange>
      </w:pPr>
      <w:ins w:id="1224" w:author="Nishan Shrestha" w:date="2024-04-26T17:02:00Z">
        <w:r w:rsidRPr="00BD26A8">
          <w:rPr>
            <w:b/>
            <w:bCs/>
          </w:rPr>
          <w:t>typedef</w:t>
        </w:r>
        <w:r w:rsidRPr="00BD26A8">
          <w:t xml:space="preserve"> </w:t>
        </w:r>
        <w:r w:rsidRPr="00BD26A8">
          <w:rPr>
            <w:b/>
            <w:bCs/>
          </w:rPr>
          <w:t>struct</w:t>
        </w:r>
        <w:r w:rsidRPr="00BD26A8">
          <w:t xml:space="preserve"> _CPCMAC_BLOCK {</w:t>
        </w:r>
      </w:ins>
    </w:p>
    <w:p w14:paraId="1AF93298" w14:textId="77777777" w:rsidR="00BD26A8" w:rsidRPr="00BD26A8" w:rsidRDefault="00BD26A8">
      <w:pPr>
        <w:ind w:left="720"/>
        <w:rPr>
          <w:ins w:id="1225" w:author="Nishan Shrestha" w:date="2024-04-26T17:02:00Z"/>
        </w:rPr>
        <w:pPrChange w:id="1226" w:author="Nishan Shrestha" w:date="2024-04-26T17:02:00Z">
          <w:pPr>
            <w:ind w:left="1440"/>
          </w:pPr>
        </w:pPrChange>
      </w:pPr>
      <w:ins w:id="1227" w:author="Nishan Shrestha" w:date="2024-04-26T17:02:00Z">
        <w:r w:rsidRPr="00BD26A8">
          <w:tab/>
          <w:t>BYTE  destAddr[6];</w:t>
        </w:r>
      </w:ins>
    </w:p>
    <w:p w14:paraId="6516A4EB" w14:textId="77777777" w:rsidR="00BD26A8" w:rsidRPr="00BD26A8" w:rsidRDefault="00BD26A8">
      <w:pPr>
        <w:ind w:left="720"/>
        <w:rPr>
          <w:ins w:id="1228" w:author="Nishan Shrestha" w:date="2024-04-26T17:02:00Z"/>
        </w:rPr>
        <w:pPrChange w:id="1229" w:author="Nishan Shrestha" w:date="2024-04-26T17:02:00Z">
          <w:pPr>
            <w:ind w:left="1440"/>
          </w:pPr>
        </w:pPrChange>
      </w:pPr>
      <w:ins w:id="1230" w:author="Nishan Shrestha" w:date="2024-04-26T17:02:00Z">
        <w:r w:rsidRPr="00BD26A8">
          <w:tab/>
        </w:r>
        <w:r w:rsidRPr="00BD26A8">
          <w:rPr>
            <w:b/>
            <w:bCs/>
          </w:rPr>
          <w:t>unsigned</w:t>
        </w:r>
        <w:r w:rsidRPr="00BD26A8">
          <w:t xml:space="preserve"> </w:t>
        </w:r>
        <w:r w:rsidRPr="00BD26A8">
          <w:rPr>
            <w:b/>
            <w:bCs/>
          </w:rPr>
          <w:t>char</w:t>
        </w:r>
        <w:r w:rsidRPr="00BD26A8">
          <w:t xml:space="preserve">  srcAddr[6];</w:t>
        </w:r>
      </w:ins>
    </w:p>
    <w:p w14:paraId="30C1B1F3" w14:textId="77777777" w:rsidR="00BD26A8" w:rsidRPr="00BD26A8" w:rsidRDefault="00BD26A8">
      <w:pPr>
        <w:ind w:left="720"/>
        <w:rPr>
          <w:ins w:id="1231" w:author="Nishan Shrestha" w:date="2024-04-26T17:02:00Z"/>
        </w:rPr>
        <w:pPrChange w:id="1232" w:author="Nishan Shrestha" w:date="2024-04-26T17:02:00Z">
          <w:pPr>
            <w:ind w:left="1440"/>
          </w:pPr>
        </w:pPrChange>
      </w:pPr>
      <w:ins w:id="1233" w:author="Nishan Shrestha" w:date="2024-04-26T17:02:00Z">
        <w:r w:rsidRPr="00BD26A8">
          <w:tab/>
          <w:t>WORD  length;</w:t>
        </w:r>
      </w:ins>
    </w:p>
    <w:p w14:paraId="11D4844F" w14:textId="77777777" w:rsidR="00BD26A8" w:rsidRPr="00BD26A8" w:rsidRDefault="00BD26A8">
      <w:pPr>
        <w:ind w:left="720"/>
        <w:rPr>
          <w:ins w:id="1234" w:author="Nishan Shrestha" w:date="2024-04-26T17:02:00Z"/>
        </w:rPr>
        <w:pPrChange w:id="1235" w:author="Nishan Shrestha" w:date="2024-04-26T17:02:00Z">
          <w:pPr>
            <w:ind w:left="1440"/>
          </w:pPr>
        </w:pPrChange>
      </w:pPr>
      <w:ins w:id="1236" w:author="Nishan Shrestha" w:date="2024-04-26T17:02:00Z">
        <w:r w:rsidRPr="00BD26A8">
          <w:tab/>
        </w:r>
        <w:r w:rsidRPr="00BD26A8">
          <w:rPr>
            <w:b/>
            <w:bCs/>
          </w:rPr>
          <w:t>unsigned</w:t>
        </w:r>
        <w:r w:rsidRPr="00BD26A8">
          <w:t xml:space="preserve"> </w:t>
        </w:r>
        <w:r w:rsidRPr="00BD26A8">
          <w:rPr>
            <w:b/>
            <w:bCs/>
          </w:rPr>
          <w:t>char</w:t>
        </w:r>
        <w:r w:rsidRPr="00BD26A8">
          <w:t xml:space="preserve">  destID;</w:t>
        </w:r>
      </w:ins>
    </w:p>
    <w:p w14:paraId="20E473B0" w14:textId="77777777" w:rsidR="00BD26A8" w:rsidRPr="00BD26A8" w:rsidRDefault="00BD26A8">
      <w:pPr>
        <w:ind w:left="720"/>
        <w:rPr>
          <w:ins w:id="1237" w:author="Nishan Shrestha" w:date="2024-04-26T17:02:00Z"/>
        </w:rPr>
        <w:pPrChange w:id="1238" w:author="Nishan Shrestha" w:date="2024-04-26T17:02:00Z">
          <w:pPr>
            <w:ind w:left="1440"/>
          </w:pPr>
        </w:pPrChange>
      </w:pPr>
      <w:ins w:id="1239" w:author="Nishan Shrestha" w:date="2024-04-26T17:02:00Z">
        <w:r w:rsidRPr="00BD26A8">
          <w:tab/>
        </w:r>
        <w:r w:rsidRPr="00BD26A8">
          <w:rPr>
            <w:b/>
            <w:bCs/>
          </w:rPr>
          <w:t>unsigned</w:t>
        </w:r>
        <w:r w:rsidRPr="00BD26A8">
          <w:t xml:space="preserve"> </w:t>
        </w:r>
        <w:r w:rsidRPr="00BD26A8">
          <w:rPr>
            <w:b/>
            <w:bCs/>
          </w:rPr>
          <w:t>char</w:t>
        </w:r>
        <w:r w:rsidRPr="00BD26A8">
          <w:t xml:space="preserve">  srcID;</w:t>
        </w:r>
      </w:ins>
    </w:p>
    <w:p w14:paraId="7736E81F" w14:textId="77777777" w:rsidR="00BD26A8" w:rsidRPr="00BD26A8" w:rsidRDefault="00BD26A8">
      <w:pPr>
        <w:ind w:left="720"/>
        <w:rPr>
          <w:ins w:id="1240" w:author="Nishan Shrestha" w:date="2024-04-26T17:02:00Z"/>
        </w:rPr>
        <w:pPrChange w:id="1241" w:author="Nishan Shrestha" w:date="2024-04-26T17:02:00Z">
          <w:pPr>
            <w:ind w:left="1440"/>
          </w:pPr>
        </w:pPrChange>
      </w:pPr>
      <w:ins w:id="1242" w:author="Nishan Shrestha" w:date="2024-04-26T17:02:00Z">
        <w:r w:rsidRPr="00BD26A8">
          <w:tab/>
          <w:t>WORD  sendSeqNo;</w:t>
        </w:r>
      </w:ins>
    </w:p>
    <w:p w14:paraId="1073EE84" w14:textId="77777777" w:rsidR="00BD26A8" w:rsidRPr="00BD26A8" w:rsidRDefault="00BD26A8">
      <w:pPr>
        <w:ind w:left="720"/>
        <w:rPr>
          <w:ins w:id="1243" w:author="Nishan Shrestha" w:date="2024-04-26T17:02:00Z"/>
        </w:rPr>
        <w:pPrChange w:id="1244" w:author="Nishan Shrestha" w:date="2024-04-26T17:02:00Z">
          <w:pPr>
            <w:ind w:left="1440"/>
          </w:pPr>
        </w:pPrChange>
      </w:pPr>
      <w:ins w:id="1245" w:author="Nishan Shrestha" w:date="2024-04-26T17:02:00Z">
        <w:r w:rsidRPr="00BD26A8">
          <w:tab/>
          <w:t>BYTE  packetNo;</w:t>
        </w:r>
      </w:ins>
    </w:p>
    <w:p w14:paraId="4A91FE2B" w14:textId="77777777" w:rsidR="00BD26A8" w:rsidRPr="00BD26A8" w:rsidRDefault="00BD26A8">
      <w:pPr>
        <w:ind w:left="720"/>
        <w:rPr>
          <w:ins w:id="1246" w:author="Nishan Shrestha" w:date="2024-04-26T17:02:00Z"/>
        </w:rPr>
        <w:pPrChange w:id="1247" w:author="Nishan Shrestha" w:date="2024-04-26T17:02:00Z">
          <w:pPr>
            <w:ind w:left="1440"/>
          </w:pPr>
        </w:pPrChange>
      </w:pPr>
      <w:ins w:id="1248" w:author="Nishan Shrestha" w:date="2024-04-26T17:02:00Z">
        <w:r w:rsidRPr="00BD26A8">
          <w:tab/>
          <w:t>BYTE  controlByte;</w:t>
        </w:r>
      </w:ins>
    </w:p>
    <w:p w14:paraId="5DD084A5" w14:textId="77777777" w:rsidR="00BD26A8" w:rsidRPr="00BD26A8" w:rsidRDefault="00BD26A8">
      <w:pPr>
        <w:ind w:left="720"/>
        <w:rPr>
          <w:ins w:id="1249" w:author="Nishan Shrestha" w:date="2024-04-26T17:02:00Z"/>
        </w:rPr>
        <w:pPrChange w:id="1250" w:author="Nishan Shrestha" w:date="2024-04-26T17:02:00Z">
          <w:pPr>
            <w:ind w:left="1440"/>
          </w:pPr>
        </w:pPrChange>
      </w:pPr>
      <w:ins w:id="1251" w:author="Nishan Shrestha" w:date="2024-04-26T17:02:00Z">
        <w:r w:rsidRPr="00BD26A8">
          <w:tab/>
          <w:t>WORD  msgNo;</w:t>
        </w:r>
      </w:ins>
    </w:p>
    <w:p w14:paraId="237DA3A8" w14:textId="77777777" w:rsidR="00BD26A8" w:rsidRPr="00BD26A8" w:rsidRDefault="00BD26A8">
      <w:pPr>
        <w:ind w:left="720"/>
        <w:rPr>
          <w:ins w:id="1252" w:author="Nishan Shrestha" w:date="2024-04-26T17:02:00Z"/>
        </w:rPr>
        <w:pPrChange w:id="1253" w:author="Nishan Shrestha" w:date="2024-04-26T17:02:00Z">
          <w:pPr>
            <w:ind w:left="1440"/>
          </w:pPr>
        </w:pPrChange>
      </w:pPr>
      <w:ins w:id="1254" w:author="Nishan Shrestha" w:date="2024-04-26T17:02:00Z">
        <w:r w:rsidRPr="00BD26A8">
          <w:tab/>
          <w:t>WORD  pduSize;</w:t>
        </w:r>
      </w:ins>
    </w:p>
    <w:p w14:paraId="25FC2539" w14:textId="77777777" w:rsidR="00BD26A8" w:rsidRPr="00BD26A8" w:rsidRDefault="00BD26A8">
      <w:pPr>
        <w:ind w:left="720"/>
        <w:rPr>
          <w:ins w:id="1255" w:author="Nishan Shrestha" w:date="2024-04-26T17:02:00Z"/>
        </w:rPr>
        <w:pPrChange w:id="1256" w:author="Nishan Shrestha" w:date="2024-04-26T17:02:00Z">
          <w:pPr>
            <w:ind w:left="1440"/>
          </w:pPr>
        </w:pPrChange>
      </w:pPr>
      <w:ins w:id="1257" w:author="Nishan Shrestha" w:date="2024-04-26T17:02:00Z">
        <w:r w:rsidRPr="00BD26A8">
          <w:tab/>
          <w:t>BYTE  controlIntf;</w:t>
        </w:r>
      </w:ins>
    </w:p>
    <w:p w14:paraId="552CB03B" w14:textId="77777777" w:rsidR="00BD26A8" w:rsidRPr="00BD26A8" w:rsidRDefault="00BD26A8">
      <w:pPr>
        <w:ind w:left="720"/>
        <w:rPr>
          <w:ins w:id="1258" w:author="Nishan Shrestha" w:date="2024-04-26T17:02:00Z"/>
        </w:rPr>
        <w:pPrChange w:id="1259" w:author="Nishan Shrestha" w:date="2024-04-26T17:02:00Z">
          <w:pPr>
            <w:ind w:left="1440"/>
          </w:pPr>
        </w:pPrChange>
      </w:pPr>
      <w:ins w:id="1260" w:author="Nishan Shrestha" w:date="2024-04-26T17:02:00Z">
        <w:r w:rsidRPr="00BD26A8">
          <w:tab/>
          <w:t>BYTE  headerType;</w:t>
        </w:r>
      </w:ins>
    </w:p>
    <w:p w14:paraId="2E71ADF0" w14:textId="77777777" w:rsidR="00BD26A8" w:rsidRPr="00BD26A8" w:rsidRDefault="00BD26A8">
      <w:pPr>
        <w:ind w:left="720"/>
        <w:rPr>
          <w:ins w:id="1261" w:author="Nishan Shrestha" w:date="2024-04-26T17:02:00Z"/>
        </w:rPr>
        <w:pPrChange w:id="1262" w:author="Nishan Shrestha" w:date="2024-04-26T17:02:00Z">
          <w:pPr>
            <w:ind w:left="1440"/>
          </w:pPr>
        </w:pPrChange>
      </w:pPr>
      <w:ins w:id="1263" w:author="Nishan Shrestha" w:date="2024-04-26T17:02:00Z">
        <w:r w:rsidRPr="00BD26A8">
          <w:tab/>
          <w:t>WORD  messageSize;</w:t>
        </w:r>
      </w:ins>
    </w:p>
    <w:p w14:paraId="5A2A963F" w14:textId="77777777" w:rsidR="00BD26A8" w:rsidRPr="00BD26A8" w:rsidRDefault="00BD26A8">
      <w:pPr>
        <w:ind w:left="720"/>
        <w:rPr>
          <w:ins w:id="1264" w:author="Nishan Shrestha" w:date="2024-04-26T17:02:00Z"/>
        </w:rPr>
        <w:pPrChange w:id="1265" w:author="Nishan Shrestha" w:date="2024-04-26T17:02:00Z">
          <w:pPr>
            <w:ind w:left="1440"/>
          </w:pPr>
        </w:pPrChange>
      </w:pPr>
      <w:ins w:id="1266" w:author="Nishan Shrestha" w:date="2024-04-26T17:02:00Z">
        <w:r w:rsidRPr="00BD26A8">
          <w:tab/>
          <w:t>BYTE  tag[2];</w:t>
        </w:r>
      </w:ins>
    </w:p>
    <w:p w14:paraId="2ED2C25C" w14:textId="77777777" w:rsidR="00BD26A8" w:rsidRPr="00BD26A8" w:rsidRDefault="00BD26A8">
      <w:pPr>
        <w:ind w:left="720"/>
        <w:rPr>
          <w:ins w:id="1267" w:author="Nishan Shrestha" w:date="2024-04-26T17:02:00Z"/>
        </w:rPr>
        <w:pPrChange w:id="1268" w:author="Nishan Shrestha" w:date="2024-04-26T17:02:00Z">
          <w:pPr>
            <w:ind w:left="1440"/>
          </w:pPr>
        </w:pPrChange>
      </w:pPr>
      <w:ins w:id="1269" w:author="Nishan Shrestha" w:date="2024-04-26T17:02:00Z">
        <w:r w:rsidRPr="00BD26A8">
          <w:lastRenderedPageBreak/>
          <w:tab/>
          <w:t>BYTE  commArrayNo;</w:t>
        </w:r>
      </w:ins>
    </w:p>
    <w:p w14:paraId="6677043C" w14:textId="77777777" w:rsidR="00BD26A8" w:rsidRPr="00BD26A8" w:rsidRDefault="00BD26A8">
      <w:pPr>
        <w:ind w:left="720"/>
        <w:rPr>
          <w:ins w:id="1270" w:author="Nishan Shrestha" w:date="2024-04-26T17:02:00Z"/>
        </w:rPr>
        <w:pPrChange w:id="1271" w:author="Nishan Shrestha" w:date="2024-04-26T17:02:00Z">
          <w:pPr>
            <w:ind w:left="1440"/>
          </w:pPr>
        </w:pPrChange>
      </w:pPr>
      <w:ins w:id="1272" w:author="Nishan Shrestha" w:date="2024-04-26T17:02:00Z">
        <w:r w:rsidRPr="00BD26A8">
          <w:tab/>
          <w:t>BYTE  destIntCmd;</w:t>
        </w:r>
      </w:ins>
    </w:p>
    <w:p w14:paraId="7EEA5034" w14:textId="77777777" w:rsidR="00BD26A8" w:rsidRPr="00BD26A8" w:rsidRDefault="00BD26A8">
      <w:pPr>
        <w:ind w:left="720"/>
        <w:rPr>
          <w:ins w:id="1273" w:author="Nishan Shrestha" w:date="2024-04-26T17:02:00Z"/>
        </w:rPr>
        <w:pPrChange w:id="1274" w:author="Nishan Shrestha" w:date="2024-04-26T17:02:00Z">
          <w:pPr>
            <w:ind w:left="1440"/>
          </w:pPr>
        </w:pPrChange>
      </w:pPr>
      <w:ins w:id="1275" w:author="Nishan Shrestha" w:date="2024-04-26T17:02:00Z">
        <w:r w:rsidRPr="00BD26A8">
          <w:tab/>
          <w:t>BYTE  securityCD;</w:t>
        </w:r>
      </w:ins>
    </w:p>
    <w:p w14:paraId="7E13D5FF" w14:textId="77777777" w:rsidR="00BD26A8" w:rsidRPr="00BD26A8" w:rsidRDefault="00BD26A8">
      <w:pPr>
        <w:ind w:left="720"/>
        <w:rPr>
          <w:ins w:id="1276" w:author="Nishan Shrestha" w:date="2024-04-26T17:02:00Z"/>
        </w:rPr>
        <w:pPrChange w:id="1277" w:author="Nishan Shrestha" w:date="2024-04-26T17:02:00Z">
          <w:pPr>
            <w:ind w:left="1440"/>
          </w:pPr>
        </w:pPrChange>
      </w:pPr>
      <w:ins w:id="1278" w:author="Nishan Shrestha" w:date="2024-04-26T17:02:00Z">
        <w:r w:rsidRPr="00BD26A8">
          <w:tab/>
          <w:t>BYTE  destBufPtr[3];</w:t>
        </w:r>
      </w:ins>
    </w:p>
    <w:p w14:paraId="5A058242" w14:textId="77777777" w:rsidR="00BD26A8" w:rsidRPr="00BD26A8" w:rsidRDefault="00BD26A8">
      <w:pPr>
        <w:ind w:left="720"/>
        <w:rPr>
          <w:ins w:id="1279" w:author="Nishan Shrestha" w:date="2024-04-26T17:02:00Z"/>
        </w:rPr>
        <w:pPrChange w:id="1280" w:author="Nishan Shrestha" w:date="2024-04-26T17:02:00Z">
          <w:pPr>
            <w:ind w:left="1440"/>
          </w:pPr>
        </w:pPrChange>
      </w:pPr>
      <w:ins w:id="1281" w:author="Nishan Shrestha" w:date="2024-04-26T17:02:00Z">
        <w:r w:rsidRPr="00BD26A8">
          <w:tab/>
          <w:t>BYTE  iopbPtr[4];</w:t>
        </w:r>
      </w:ins>
    </w:p>
    <w:p w14:paraId="20630A1A" w14:textId="77777777" w:rsidR="00BD26A8" w:rsidRPr="00BD26A8" w:rsidRDefault="00BD26A8">
      <w:pPr>
        <w:ind w:left="720"/>
        <w:rPr>
          <w:ins w:id="1282" w:author="Nishan Shrestha" w:date="2024-04-26T17:02:00Z"/>
        </w:rPr>
        <w:pPrChange w:id="1283" w:author="Nishan Shrestha" w:date="2024-04-26T17:02:00Z">
          <w:pPr>
            <w:ind w:left="1440"/>
          </w:pPr>
        </w:pPrChange>
      </w:pPr>
      <w:ins w:id="1284" w:author="Nishan Shrestha" w:date="2024-04-26T17:02:00Z">
        <w:r w:rsidRPr="00BD26A8">
          <w:tab/>
          <w:t>BYTE  rtnBuf[3];</w:t>
        </w:r>
      </w:ins>
    </w:p>
    <w:p w14:paraId="12873F0C" w14:textId="77777777" w:rsidR="00BD26A8" w:rsidRPr="00BD26A8" w:rsidRDefault="00BD26A8">
      <w:pPr>
        <w:ind w:left="720"/>
        <w:rPr>
          <w:ins w:id="1285" w:author="Nishan Shrestha" w:date="2024-04-26T17:02:00Z"/>
        </w:rPr>
        <w:pPrChange w:id="1286" w:author="Nishan Shrestha" w:date="2024-04-26T17:02:00Z">
          <w:pPr>
            <w:ind w:left="1440"/>
          </w:pPr>
        </w:pPrChange>
      </w:pPr>
      <w:ins w:id="1287" w:author="Nishan Shrestha" w:date="2024-04-26T17:02:00Z">
        <w:r w:rsidRPr="00BD26A8">
          <w:tab/>
          <w:t>BYTE  rtnDesInt;</w:t>
        </w:r>
      </w:ins>
    </w:p>
    <w:p w14:paraId="698A5A4B" w14:textId="77777777" w:rsidR="00BD26A8" w:rsidRPr="00BD26A8" w:rsidRDefault="00BD26A8">
      <w:pPr>
        <w:ind w:left="720"/>
        <w:rPr>
          <w:ins w:id="1288" w:author="Nishan Shrestha" w:date="2024-04-26T17:02:00Z"/>
        </w:rPr>
        <w:pPrChange w:id="1289" w:author="Nishan Shrestha" w:date="2024-04-26T17:02:00Z">
          <w:pPr>
            <w:ind w:left="1440"/>
          </w:pPr>
        </w:pPrChange>
      </w:pPr>
      <w:ins w:id="1290" w:author="Nishan Shrestha" w:date="2024-04-26T17:02:00Z">
        <w:r w:rsidRPr="00BD26A8">
          <w:tab/>
          <w:t>BYTE  rtnNoting;</w:t>
        </w:r>
      </w:ins>
    </w:p>
    <w:p w14:paraId="7BB6CC27" w14:textId="77777777" w:rsidR="00BD26A8" w:rsidRPr="00BD26A8" w:rsidRDefault="00BD26A8">
      <w:pPr>
        <w:ind w:left="720"/>
        <w:rPr>
          <w:ins w:id="1291" w:author="Nishan Shrestha" w:date="2024-04-26T17:02:00Z"/>
        </w:rPr>
        <w:pPrChange w:id="1292" w:author="Nishan Shrestha" w:date="2024-04-26T17:02:00Z">
          <w:pPr>
            <w:ind w:left="1440"/>
          </w:pPr>
        </w:pPrChange>
      </w:pPr>
    </w:p>
    <w:p w14:paraId="2EC2FD5D" w14:textId="77777777" w:rsidR="00BD26A8" w:rsidRPr="00BD26A8" w:rsidRDefault="00BD26A8">
      <w:pPr>
        <w:ind w:left="720"/>
        <w:rPr>
          <w:ins w:id="1293" w:author="Nishan Shrestha" w:date="2024-04-26T17:02:00Z"/>
        </w:rPr>
        <w:pPrChange w:id="1294" w:author="Nishan Shrestha" w:date="2024-04-26T17:02:00Z">
          <w:pPr>
            <w:ind w:left="1440"/>
          </w:pPr>
        </w:pPrChange>
      </w:pPr>
      <w:ins w:id="1295" w:author="Nishan Shrestha" w:date="2024-04-26T17:02:00Z">
        <w:r w:rsidRPr="00BD26A8">
          <w:tab/>
          <w:t>WORD  rtnByteCount;</w:t>
        </w:r>
      </w:ins>
    </w:p>
    <w:p w14:paraId="097EA2BE" w14:textId="77777777" w:rsidR="00BD26A8" w:rsidRPr="00BD26A8" w:rsidRDefault="00BD26A8">
      <w:pPr>
        <w:ind w:left="720"/>
        <w:rPr>
          <w:ins w:id="1296" w:author="Nishan Shrestha" w:date="2024-04-26T17:02:00Z"/>
        </w:rPr>
        <w:pPrChange w:id="1297" w:author="Nishan Shrestha" w:date="2024-04-26T17:02:00Z">
          <w:pPr>
            <w:ind w:left="1440"/>
          </w:pPr>
        </w:pPrChange>
      </w:pPr>
      <w:ins w:id="1298" w:author="Nishan Shrestha" w:date="2024-04-26T17:02:00Z">
        <w:r w:rsidRPr="00BD26A8">
          <w:tab/>
          <w:t>BYTE  soeTimer[7];</w:t>
        </w:r>
      </w:ins>
    </w:p>
    <w:p w14:paraId="5A361136" w14:textId="77777777" w:rsidR="00BD26A8" w:rsidRPr="00BD26A8" w:rsidRDefault="00BD26A8">
      <w:pPr>
        <w:ind w:left="720"/>
        <w:rPr>
          <w:ins w:id="1299" w:author="Nishan Shrestha" w:date="2024-04-26T17:02:00Z"/>
        </w:rPr>
        <w:pPrChange w:id="1300" w:author="Nishan Shrestha" w:date="2024-04-26T17:02:00Z">
          <w:pPr>
            <w:ind w:left="1440"/>
          </w:pPr>
        </w:pPrChange>
      </w:pPr>
      <w:ins w:id="1301" w:author="Nishan Shrestha" w:date="2024-04-26T17:02:00Z">
        <w:r w:rsidRPr="00BD26A8">
          <w:tab/>
          <w:t>BYTE  rsFlag;</w:t>
        </w:r>
      </w:ins>
    </w:p>
    <w:p w14:paraId="673F3BAD" w14:textId="77777777" w:rsidR="00BD26A8" w:rsidRPr="00BD26A8" w:rsidRDefault="00BD26A8">
      <w:pPr>
        <w:ind w:left="720"/>
        <w:rPr>
          <w:ins w:id="1302" w:author="Nishan Shrestha" w:date="2024-04-26T17:02:00Z"/>
        </w:rPr>
        <w:pPrChange w:id="1303" w:author="Nishan Shrestha" w:date="2024-04-26T17:02:00Z">
          <w:pPr>
            <w:ind w:left="1440"/>
          </w:pPr>
        </w:pPrChange>
      </w:pPr>
      <w:ins w:id="1304" w:author="Nishan Shrestha" w:date="2024-04-26T17:02:00Z">
        <w:r w:rsidRPr="00BD26A8">
          <w:tab/>
          <w:t>WORD  rsCatgry;</w:t>
        </w:r>
      </w:ins>
    </w:p>
    <w:p w14:paraId="7FE14DBC" w14:textId="77777777" w:rsidR="00BD26A8" w:rsidRPr="00BD26A8" w:rsidRDefault="00BD26A8">
      <w:pPr>
        <w:ind w:left="720"/>
        <w:rPr>
          <w:ins w:id="1305" w:author="Nishan Shrestha" w:date="2024-04-26T17:02:00Z"/>
        </w:rPr>
        <w:pPrChange w:id="1306" w:author="Nishan Shrestha" w:date="2024-04-26T17:02:00Z">
          <w:pPr>
            <w:ind w:left="1440"/>
          </w:pPr>
        </w:pPrChange>
      </w:pPr>
      <w:ins w:id="1307" w:author="Nishan Shrestha" w:date="2024-04-26T17:02:00Z">
        <w:r w:rsidRPr="00BD26A8">
          <w:tab/>
          <w:t>BYTE  rsPrists;</w:t>
        </w:r>
      </w:ins>
    </w:p>
    <w:p w14:paraId="0170291A" w14:textId="77777777" w:rsidR="00BD26A8" w:rsidRPr="00BD26A8" w:rsidRDefault="00BD26A8">
      <w:pPr>
        <w:ind w:left="720"/>
        <w:rPr>
          <w:ins w:id="1308" w:author="Nishan Shrestha" w:date="2024-04-26T17:02:00Z"/>
        </w:rPr>
        <w:pPrChange w:id="1309" w:author="Nishan Shrestha" w:date="2024-04-26T17:02:00Z">
          <w:pPr>
            <w:ind w:left="1440"/>
          </w:pPr>
        </w:pPrChange>
      </w:pPr>
      <w:ins w:id="1310" w:author="Nishan Shrestha" w:date="2024-04-26T17:02:00Z">
        <w:r w:rsidRPr="00BD26A8">
          <w:tab/>
          <w:t>BYTE  rsStatus;</w:t>
        </w:r>
      </w:ins>
    </w:p>
    <w:p w14:paraId="46E56B0A" w14:textId="77777777" w:rsidR="00BD26A8" w:rsidRPr="00BD26A8" w:rsidRDefault="00BD26A8">
      <w:pPr>
        <w:ind w:left="720"/>
        <w:rPr>
          <w:ins w:id="1311" w:author="Nishan Shrestha" w:date="2024-04-26T17:02:00Z"/>
        </w:rPr>
        <w:pPrChange w:id="1312" w:author="Nishan Shrestha" w:date="2024-04-26T17:02:00Z">
          <w:pPr>
            <w:ind w:left="1440"/>
          </w:pPr>
        </w:pPrChange>
      </w:pPr>
      <w:ins w:id="1313" w:author="Nishan Shrestha" w:date="2024-04-26T17:02:00Z">
        <w:r w:rsidRPr="00BD26A8">
          <w:tab/>
          <w:t>BYTE  rsRcount;</w:t>
        </w:r>
      </w:ins>
    </w:p>
    <w:p w14:paraId="6A4838FF" w14:textId="77777777" w:rsidR="00BD26A8" w:rsidRPr="00BD26A8" w:rsidRDefault="00BD26A8">
      <w:pPr>
        <w:ind w:left="720"/>
        <w:rPr>
          <w:ins w:id="1314" w:author="Nishan Shrestha" w:date="2024-04-26T17:02:00Z"/>
        </w:rPr>
        <w:pPrChange w:id="1315" w:author="Nishan Shrestha" w:date="2024-04-26T17:02:00Z">
          <w:pPr>
            <w:ind w:left="1440"/>
          </w:pPr>
        </w:pPrChange>
      </w:pPr>
      <w:ins w:id="1316" w:author="Nishan Shrestha" w:date="2024-04-26T17:02:00Z">
        <w:r w:rsidRPr="00BD26A8">
          <w:tab/>
          <w:t>BYTE  rsNumEnt;</w:t>
        </w:r>
      </w:ins>
    </w:p>
    <w:p w14:paraId="6FBF762F" w14:textId="77777777" w:rsidR="00BD26A8" w:rsidRPr="00BD26A8" w:rsidRDefault="00BD26A8">
      <w:pPr>
        <w:ind w:left="720"/>
        <w:rPr>
          <w:ins w:id="1317" w:author="Nishan Shrestha" w:date="2024-04-26T17:02:00Z"/>
        </w:rPr>
        <w:pPrChange w:id="1318" w:author="Nishan Shrestha" w:date="2024-04-26T17:02:00Z">
          <w:pPr>
            <w:ind w:left="1440"/>
          </w:pPr>
        </w:pPrChange>
      </w:pPr>
      <w:ins w:id="1319" w:author="Nishan Shrestha" w:date="2024-04-26T17:02:00Z">
        <w:r w:rsidRPr="00BD26A8">
          <w:tab/>
        </w:r>
        <w:r w:rsidRPr="00BD26A8">
          <w:rPr>
            <w:b/>
            <w:bCs/>
          </w:rPr>
          <w:t>unsigned</w:t>
        </w:r>
        <w:r w:rsidRPr="00BD26A8">
          <w:t xml:space="preserve"> </w:t>
        </w:r>
        <w:r w:rsidRPr="00BD26A8">
          <w:rPr>
            <w:b/>
            <w:bCs/>
          </w:rPr>
          <w:t>char</w:t>
        </w:r>
        <w:r w:rsidRPr="00BD26A8">
          <w:t xml:space="preserve">  rsRemNo;</w:t>
        </w:r>
      </w:ins>
    </w:p>
    <w:p w14:paraId="1F25EA54" w14:textId="77777777" w:rsidR="00BD26A8" w:rsidRPr="00BD26A8" w:rsidRDefault="00BD26A8">
      <w:pPr>
        <w:ind w:left="720"/>
        <w:rPr>
          <w:ins w:id="1320" w:author="Nishan Shrestha" w:date="2024-04-26T17:02:00Z"/>
        </w:rPr>
        <w:pPrChange w:id="1321" w:author="Nishan Shrestha" w:date="2024-04-26T17:02:00Z">
          <w:pPr>
            <w:ind w:left="1440"/>
          </w:pPr>
        </w:pPrChange>
      </w:pPr>
      <w:ins w:id="1322" w:author="Nishan Shrestha" w:date="2024-04-26T17:02:00Z">
        <w:r w:rsidRPr="00BD26A8">
          <w:tab/>
          <w:t>WORD  rsCatgry1;</w:t>
        </w:r>
      </w:ins>
    </w:p>
    <w:p w14:paraId="0C9B58BC" w14:textId="77777777" w:rsidR="00BD26A8" w:rsidRPr="00BD26A8" w:rsidRDefault="00BD26A8">
      <w:pPr>
        <w:ind w:left="720"/>
        <w:rPr>
          <w:ins w:id="1323" w:author="Nishan Shrestha" w:date="2024-04-26T17:02:00Z"/>
        </w:rPr>
        <w:pPrChange w:id="1324" w:author="Nishan Shrestha" w:date="2024-04-26T17:02:00Z">
          <w:pPr>
            <w:ind w:left="1440"/>
          </w:pPr>
        </w:pPrChange>
      </w:pPr>
      <w:ins w:id="1325" w:author="Nishan Shrestha" w:date="2024-04-26T17:02:00Z">
        <w:r w:rsidRPr="00BD26A8">
          <w:tab/>
          <w:t>BYTE  rsPrists1;</w:t>
        </w:r>
      </w:ins>
    </w:p>
    <w:p w14:paraId="3EA7CAF6" w14:textId="77777777" w:rsidR="00BD26A8" w:rsidRPr="00BD26A8" w:rsidRDefault="00BD26A8">
      <w:pPr>
        <w:ind w:left="720"/>
        <w:rPr>
          <w:ins w:id="1326" w:author="Nishan Shrestha" w:date="2024-04-26T17:02:00Z"/>
        </w:rPr>
        <w:pPrChange w:id="1327" w:author="Nishan Shrestha" w:date="2024-04-26T17:02:00Z">
          <w:pPr>
            <w:ind w:left="1440"/>
          </w:pPr>
        </w:pPrChange>
      </w:pPr>
      <w:ins w:id="1328" w:author="Nishan Shrestha" w:date="2024-04-26T17:02:00Z">
        <w:r w:rsidRPr="00BD26A8">
          <w:tab/>
          <w:t>BYTE  rsStatus1;</w:t>
        </w:r>
      </w:ins>
    </w:p>
    <w:p w14:paraId="46220EB7" w14:textId="77777777" w:rsidR="00BD26A8" w:rsidRPr="00BD26A8" w:rsidRDefault="00BD26A8">
      <w:pPr>
        <w:ind w:left="720"/>
        <w:rPr>
          <w:ins w:id="1329" w:author="Nishan Shrestha" w:date="2024-04-26T17:02:00Z"/>
        </w:rPr>
        <w:pPrChange w:id="1330" w:author="Nishan Shrestha" w:date="2024-04-26T17:02:00Z">
          <w:pPr>
            <w:ind w:left="1440"/>
          </w:pPr>
        </w:pPrChange>
      </w:pPr>
      <w:ins w:id="1331" w:author="Nishan Shrestha" w:date="2024-04-26T17:02:00Z">
        <w:r w:rsidRPr="00BD26A8">
          <w:tab/>
          <w:t>BYTE  rsRcount1;</w:t>
        </w:r>
      </w:ins>
    </w:p>
    <w:p w14:paraId="239B6A09" w14:textId="77777777" w:rsidR="00BD26A8" w:rsidRPr="00BD26A8" w:rsidRDefault="00BD26A8">
      <w:pPr>
        <w:ind w:left="720"/>
        <w:rPr>
          <w:ins w:id="1332" w:author="Nishan Shrestha" w:date="2024-04-26T17:02:00Z"/>
        </w:rPr>
        <w:pPrChange w:id="1333" w:author="Nishan Shrestha" w:date="2024-04-26T17:02:00Z">
          <w:pPr>
            <w:ind w:left="1440"/>
          </w:pPr>
        </w:pPrChange>
      </w:pPr>
      <w:ins w:id="1334" w:author="Nishan Shrestha" w:date="2024-04-26T17:02:00Z">
        <w:r w:rsidRPr="00BD26A8">
          <w:tab/>
          <w:t>BYTE  ddbSpr;</w:t>
        </w:r>
      </w:ins>
    </w:p>
    <w:p w14:paraId="1C3F8FCC" w14:textId="77777777" w:rsidR="00BD26A8" w:rsidRPr="00BD26A8" w:rsidRDefault="00BD26A8">
      <w:pPr>
        <w:ind w:left="720"/>
        <w:rPr>
          <w:ins w:id="1335" w:author="Nishan Shrestha" w:date="2024-04-26T17:02:00Z"/>
        </w:rPr>
        <w:pPrChange w:id="1336" w:author="Nishan Shrestha" w:date="2024-04-26T17:02:00Z">
          <w:pPr>
            <w:ind w:left="1440"/>
          </w:pPr>
        </w:pPrChange>
      </w:pPr>
      <w:ins w:id="1337" w:author="Nishan Shrestha" w:date="2024-04-26T17:02:00Z">
        <w:r w:rsidRPr="00BD26A8">
          <w:tab/>
          <w:t>BYTE  ddbFlag;</w:t>
        </w:r>
      </w:ins>
    </w:p>
    <w:p w14:paraId="4D7C453F" w14:textId="77777777" w:rsidR="00BD26A8" w:rsidRPr="00BD26A8" w:rsidRDefault="00BD26A8">
      <w:pPr>
        <w:ind w:left="720"/>
        <w:rPr>
          <w:ins w:id="1338" w:author="Nishan Shrestha" w:date="2024-04-26T17:02:00Z"/>
        </w:rPr>
        <w:pPrChange w:id="1339" w:author="Nishan Shrestha" w:date="2024-04-26T17:02:00Z">
          <w:pPr>
            <w:ind w:left="1440"/>
          </w:pPr>
        </w:pPrChange>
      </w:pPr>
      <w:ins w:id="1340" w:author="Nishan Shrestha" w:date="2024-04-26T17:02:00Z">
        <w:r w:rsidRPr="00BD26A8">
          <w:tab/>
          <w:t>BYTE  ddbType;</w:t>
        </w:r>
      </w:ins>
    </w:p>
    <w:p w14:paraId="33796E4F" w14:textId="77777777" w:rsidR="00BD26A8" w:rsidRPr="00BD26A8" w:rsidRDefault="00BD26A8">
      <w:pPr>
        <w:ind w:left="720"/>
        <w:rPr>
          <w:ins w:id="1341" w:author="Nishan Shrestha" w:date="2024-04-26T17:02:00Z"/>
        </w:rPr>
        <w:pPrChange w:id="1342" w:author="Nishan Shrestha" w:date="2024-04-26T17:02:00Z">
          <w:pPr>
            <w:ind w:left="1440"/>
          </w:pPr>
        </w:pPrChange>
      </w:pPr>
      <w:ins w:id="1343" w:author="Nishan Shrestha" w:date="2024-04-26T17:02:00Z">
        <w:r w:rsidRPr="00BD26A8">
          <w:tab/>
          <w:t>WORD  ddbNo;</w:t>
        </w:r>
      </w:ins>
    </w:p>
    <w:p w14:paraId="5489A02B" w14:textId="77777777" w:rsidR="00BD26A8" w:rsidRPr="00BD26A8" w:rsidRDefault="00BD26A8">
      <w:pPr>
        <w:ind w:left="720"/>
        <w:rPr>
          <w:ins w:id="1344" w:author="Nishan Shrestha" w:date="2024-04-26T17:02:00Z"/>
        </w:rPr>
        <w:pPrChange w:id="1345" w:author="Nishan Shrestha" w:date="2024-04-26T17:02:00Z">
          <w:pPr>
            <w:ind w:left="1440"/>
          </w:pPr>
        </w:pPrChange>
      </w:pPr>
      <w:ins w:id="1346" w:author="Nishan Shrestha" w:date="2024-04-26T17:02:00Z">
        <w:r w:rsidRPr="00BD26A8">
          <w:tab/>
          <w:t>WORD  ddbStartNo;</w:t>
        </w:r>
      </w:ins>
    </w:p>
    <w:p w14:paraId="3ED278CC" w14:textId="77777777" w:rsidR="00BD26A8" w:rsidRPr="00BD26A8" w:rsidRDefault="00BD26A8">
      <w:pPr>
        <w:ind w:left="720"/>
        <w:rPr>
          <w:ins w:id="1347" w:author="Nishan Shrestha" w:date="2024-04-26T17:02:00Z"/>
        </w:rPr>
        <w:pPrChange w:id="1348" w:author="Nishan Shrestha" w:date="2024-04-26T17:02:00Z">
          <w:pPr>
            <w:ind w:left="1440"/>
          </w:pPr>
        </w:pPrChange>
      </w:pPr>
      <w:ins w:id="1349" w:author="Nishan Shrestha" w:date="2024-04-26T17:02:00Z">
        <w:r w:rsidRPr="00BD26A8">
          <w:tab/>
          <w:t>WORD  ddbCurrentStartNo;</w:t>
        </w:r>
      </w:ins>
    </w:p>
    <w:p w14:paraId="2B710885" w14:textId="77777777" w:rsidR="00BD26A8" w:rsidRPr="00BD26A8" w:rsidRDefault="00BD26A8">
      <w:pPr>
        <w:ind w:left="720"/>
        <w:rPr>
          <w:ins w:id="1350" w:author="Nishan Shrestha" w:date="2024-04-26T17:02:00Z"/>
        </w:rPr>
        <w:pPrChange w:id="1351" w:author="Nishan Shrestha" w:date="2024-04-26T17:02:00Z">
          <w:pPr>
            <w:ind w:left="1440"/>
          </w:pPr>
        </w:pPrChange>
      </w:pPr>
      <w:ins w:id="1352" w:author="Nishan Shrestha" w:date="2024-04-26T17:02:00Z">
        <w:r w:rsidRPr="00BD26A8">
          <w:tab/>
          <w:t>WORD  ddbCurrentNo;</w:t>
        </w:r>
      </w:ins>
    </w:p>
    <w:p w14:paraId="68F043B6" w14:textId="2B7E5C3F" w:rsidR="00BD26A8" w:rsidRPr="00BD26A8" w:rsidRDefault="00BD26A8">
      <w:pPr>
        <w:ind w:left="720"/>
        <w:rPr>
          <w:ins w:id="1353" w:author="Nishan Shrestha" w:date="2024-04-26T17:02:00Z"/>
        </w:rPr>
        <w:pPrChange w:id="1354" w:author="Nishan Shrestha" w:date="2024-04-29T15:06:00Z">
          <w:pPr>
            <w:ind w:left="1440"/>
          </w:pPr>
        </w:pPrChange>
      </w:pPr>
      <w:ins w:id="1355" w:author="Nishan Shrestha" w:date="2024-04-26T17:02:00Z">
        <w:r w:rsidRPr="00BD26A8">
          <w:tab/>
          <w:t xml:space="preserve">BYTE  ddbdata[1500];  </w:t>
        </w:r>
      </w:ins>
    </w:p>
    <w:p w14:paraId="07F0A34C" w14:textId="64629E97" w:rsidR="00BD26A8" w:rsidRDefault="00BD26A8">
      <w:pPr>
        <w:ind w:left="720"/>
        <w:rPr>
          <w:ins w:id="1356" w:author="Nishan Shrestha" w:date="2024-04-29T15:06:00Z"/>
        </w:rPr>
      </w:pPr>
      <w:ins w:id="1357" w:author="Nishan Shrestha" w:date="2024-04-26T17:02:00Z">
        <w:r w:rsidRPr="00BD26A8">
          <w:t>} CPCMAC_BLOCK, *PCPCMAC_BLOCK;</w:t>
        </w:r>
      </w:ins>
    </w:p>
    <w:p w14:paraId="53EBBB79" w14:textId="366146F2" w:rsidR="00BD26A8" w:rsidDel="00016269" w:rsidRDefault="00BD26A8">
      <w:pPr>
        <w:rPr>
          <w:del w:id="1358" w:author="Nishan Shrestha" w:date="2024-04-29T15:06:00Z"/>
        </w:rPr>
        <w:pPrChange w:id="1359" w:author="Nishan Shrestha" w:date="2024-04-29T15:06:00Z">
          <w:pPr>
            <w:numPr>
              <w:numId w:val="17"/>
            </w:numPr>
            <w:tabs>
              <w:tab w:val="num" w:pos="720"/>
            </w:tabs>
            <w:ind w:left="720" w:hanging="360"/>
          </w:pPr>
        </w:pPrChange>
      </w:pPr>
    </w:p>
    <w:p w14:paraId="0B5A7E90" w14:textId="77777777" w:rsidR="00B05842" w:rsidRPr="00C07CD2" w:rsidRDefault="00B05842">
      <w:pPr>
        <w:rPr>
          <w:b/>
          <w:bCs/>
          <w:i/>
          <w:iCs/>
          <w:color w:val="0000FF"/>
          <w:rPrChange w:id="1360" w:author="Nishan Shrestha" w:date="2024-04-25T12:42:00Z">
            <w:rPr/>
          </w:rPrChange>
        </w:rPr>
        <w:pPrChange w:id="1361" w:author="Nishan Shrestha" w:date="2024-04-29T15:06:00Z">
          <w:pPr>
            <w:ind w:left="720"/>
          </w:pPr>
        </w:pPrChange>
      </w:pPr>
    </w:p>
    <w:p w14:paraId="29B607DF" w14:textId="1BC3DEB3" w:rsidR="00B05842" w:rsidRPr="00B05842" w:rsidRDefault="00B05842" w:rsidP="00B05842">
      <w:pPr>
        <w:rPr>
          <w:szCs w:val="24"/>
        </w:rPr>
      </w:pPr>
      <w:r w:rsidRPr="00C07CD2">
        <w:rPr>
          <w:b/>
          <w:bCs/>
          <w:i/>
          <w:iCs/>
          <w:color w:val="0000FF"/>
          <w:szCs w:val="24"/>
          <w:rPrChange w:id="1362" w:author="Nishan Shrestha" w:date="2024-04-25T12:42:00Z">
            <w:rPr>
              <w:szCs w:val="24"/>
            </w:rPr>
          </w:rPrChange>
        </w:rPr>
        <w:t>RS901-002-24-</w:t>
      </w:r>
      <w:ins w:id="1363" w:author="Nishan Shrestha" w:date="2024-05-07T15:40:00Z">
        <w:r w:rsidR="00372288" w:rsidRPr="00372288">
          <w:rPr>
            <w:b/>
            <w:bCs/>
            <w:i/>
            <w:iCs/>
            <w:color w:val="0000FF"/>
            <w:szCs w:val="24"/>
          </w:rPr>
          <w:t>316</w:t>
        </w:r>
      </w:ins>
      <w:ins w:id="1364" w:author="Nishan Shrestha" w:date="2024-05-07T15:49:00Z">
        <w:r w:rsidR="00F22924">
          <w:rPr>
            <w:b/>
            <w:bCs/>
            <w:i/>
            <w:iCs/>
            <w:color w:val="0000FF"/>
            <w:szCs w:val="24"/>
          </w:rPr>
          <w:t>-</w:t>
        </w:r>
      </w:ins>
      <w:del w:id="1365" w:author="Nishan Shrestha" w:date="2024-05-07T15:40:00Z">
        <w:r w:rsidR="00AE7961" w:rsidRPr="00C07CD2" w:rsidDel="00372288">
          <w:rPr>
            <w:b/>
            <w:bCs/>
            <w:i/>
            <w:iCs/>
            <w:color w:val="0000FF"/>
            <w:szCs w:val="24"/>
            <w:rPrChange w:id="1366" w:author="Nishan Shrestha" w:date="2024-04-25T12:42:00Z">
              <w:rPr>
                <w:szCs w:val="24"/>
              </w:rPr>
            </w:rPrChange>
          </w:rPr>
          <w:delText>1-</w:delText>
        </w:r>
      </w:del>
      <w:ins w:id="1367" w:author="Nishan Shrestha" w:date="2023-07-03T15:59:00Z">
        <w:r w:rsidR="004748A9" w:rsidRPr="00C07CD2">
          <w:rPr>
            <w:b/>
            <w:bCs/>
            <w:i/>
            <w:iCs/>
            <w:color w:val="0000FF"/>
            <w:szCs w:val="24"/>
            <w:rPrChange w:id="1368" w:author="Nishan Shrestha" w:date="2024-04-25T12:42:00Z">
              <w:rPr>
                <w:szCs w:val="24"/>
              </w:rPr>
            </w:rPrChange>
          </w:rPr>
          <w:t>6</w:t>
        </w:r>
      </w:ins>
      <w:del w:id="1369" w:author="Nishan Shrestha" w:date="2023-07-03T15:59:00Z">
        <w:r w:rsidR="007B35FC" w:rsidDel="004748A9">
          <w:rPr>
            <w:szCs w:val="24"/>
          </w:rPr>
          <w:delText>7</w:delText>
        </w:r>
      </w:del>
    </w:p>
    <w:p w14:paraId="4758BA45" w14:textId="05184E96" w:rsidR="004F63CB" w:rsidDel="0093067D" w:rsidRDefault="004F63CB">
      <w:pPr>
        <w:pStyle w:val="ListParagraph"/>
        <w:numPr>
          <w:ilvl w:val="0"/>
          <w:numId w:val="17"/>
        </w:numPr>
        <w:rPr>
          <w:del w:id="1370" w:author="Nishan Shrestha" w:date="2023-12-14T09:19:00Z"/>
        </w:rPr>
        <w:pPrChange w:id="1371" w:author="Nishan Shrestha" w:date="2023-12-14T09:31:00Z">
          <w:pPr>
            <w:numPr>
              <w:numId w:val="17"/>
            </w:numPr>
            <w:tabs>
              <w:tab w:val="num" w:pos="720"/>
            </w:tabs>
            <w:ind w:left="720" w:hanging="360"/>
          </w:pPr>
        </w:pPrChange>
      </w:pPr>
      <w:r>
        <w:t xml:space="preserve">The data broadcast rate </w:t>
      </w:r>
      <w:del w:id="1372" w:author="Nishan Shrestha" w:date="2024-05-07T15:16:00Z">
        <w:r w:rsidDel="00D627A8">
          <w:delText>is the</w:delText>
        </w:r>
      </w:del>
      <w:ins w:id="1373" w:author="Nishan Shrestha" w:date="2024-05-07T15:16:00Z">
        <w:r w:rsidR="00D627A8">
          <w:t>shall be at the</w:t>
        </w:r>
      </w:ins>
      <w:r>
        <w:t xml:space="preserve"> same rate as the source data is received by the C-Link monitoring </w:t>
      </w:r>
      <w:r w:rsidR="001A7D69">
        <w:t>submodule</w:t>
      </w:r>
      <w:r>
        <w:t>.</w:t>
      </w:r>
    </w:p>
    <w:p w14:paraId="31EED51D" w14:textId="6733AE27" w:rsidR="004F63CB" w:rsidDel="0093067D" w:rsidRDefault="004F63CB">
      <w:pPr>
        <w:pStyle w:val="ListParagraph"/>
        <w:numPr>
          <w:ilvl w:val="0"/>
          <w:numId w:val="17"/>
        </w:numPr>
        <w:rPr>
          <w:del w:id="1374" w:author="Nishan Shrestha" w:date="2023-12-14T09:18:00Z"/>
        </w:rPr>
        <w:pPrChange w:id="1375" w:author="Nishan Shrestha" w:date="2023-12-14T09:31:00Z">
          <w:pPr/>
        </w:pPrChange>
      </w:pPr>
    </w:p>
    <w:p w14:paraId="32729087" w14:textId="198597CE" w:rsidR="00051B7D" w:rsidDel="00F15E27" w:rsidRDefault="008D4CC3">
      <w:pPr>
        <w:pStyle w:val="ListParagraph"/>
        <w:numPr>
          <w:ilvl w:val="0"/>
          <w:numId w:val="17"/>
        </w:numPr>
        <w:rPr>
          <w:del w:id="1376" w:author="Nishan Shrestha" w:date="2023-12-14T09:31:00Z"/>
          <w:moveFrom w:id="1377" w:author="Nishan Shrestha" w:date="2023-12-14T09:29:00Z"/>
        </w:rPr>
        <w:pPrChange w:id="1378" w:author="Nishan Shrestha" w:date="2023-12-14T09:31:00Z">
          <w:pPr/>
        </w:pPrChange>
      </w:pPr>
      <w:bookmarkStart w:id="1379" w:name="_Toc153436734"/>
      <w:moveFromRangeStart w:id="1380" w:author="Nishan Shrestha" w:date="2023-12-14T09:29:00Z" w:name="move153438571"/>
      <w:moveFrom w:id="1381" w:author="Nishan Shrestha" w:date="2023-12-14T09:29:00Z">
        <w:r w:rsidRPr="0093067D" w:rsidDel="00F15E27">
          <w:t>HFC-</w:t>
        </w:r>
        <w:r w:rsidR="00051B7D" w:rsidRPr="0093067D" w:rsidDel="00F15E27">
          <w:t xml:space="preserve">FPC08 </w:t>
        </w:r>
        <w:r w:rsidR="002F6A3B" w:rsidRPr="0093067D" w:rsidDel="00F15E27">
          <w:t>FCL</w:t>
        </w:r>
        <w:r w:rsidR="00051B7D" w:rsidRPr="0093067D" w:rsidDel="00F15E27">
          <w:t xml:space="preserve"> </w:t>
        </w:r>
        <w:r w:rsidR="001A7D69" w:rsidRPr="0093067D" w:rsidDel="00F15E27">
          <w:t xml:space="preserve">link </w:t>
        </w:r>
        <w:r w:rsidRPr="0093067D" w:rsidDel="00F15E27">
          <w:t>module</w:t>
        </w:r>
        <w:bookmarkEnd w:id="1379"/>
      </w:moveFrom>
    </w:p>
    <w:moveFromRangeEnd w:id="1380"/>
    <w:p w14:paraId="701F6075" w14:textId="262BEF14" w:rsidR="00003F10" w:rsidDel="00F15E27" w:rsidRDefault="00F15E27" w:rsidP="00F15E27">
      <w:pPr>
        <w:pStyle w:val="ListParagraph"/>
        <w:rPr>
          <w:del w:id="1382" w:author="Nishan Shrestha" w:date="2023-07-03T16:39:00Z"/>
        </w:rPr>
      </w:pPr>
      <w:moveToRangeStart w:id="1383" w:author="Nishan Shrestha" w:date="2023-12-14T09:29:00Z" w:name="move153438571"/>
      <w:moveTo w:id="1384" w:author="Nishan Shrestha" w:date="2023-12-14T09:29:00Z">
        <w:del w:id="1385" w:author="Nishan Shrestha" w:date="2023-12-14T09:30:00Z">
          <w:r w:rsidRPr="0093067D" w:rsidDel="00F15E27">
            <w:delText xml:space="preserve">HFC-FPC08 FCL link module   </w:delText>
          </w:r>
        </w:del>
      </w:moveTo>
      <w:bookmarkStart w:id="1386" w:name="_Toc153436735"/>
      <w:moveToRangeEnd w:id="1383"/>
      <w:del w:id="1387" w:author="Nishan Shrestha" w:date="2023-12-14T09:29:00Z">
        <w:r w:rsidR="00003F10" w:rsidRPr="00200632" w:rsidDel="00F15E27">
          <w:delText>Operating Modes</w:delText>
        </w:r>
      </w:del>
      <w:bookmarkEnd w:id="1386"/>
    </w:p>
    <w:p w14:paraId="534D3026" w14:textId="77777777" w:rsidR="001C44D9" w:rsidRDefault="00F15E27" w:rsidP="001C44D9">
      <w:pPr>
        <w:pStyle w:val="ListParagraph"/>
        <w:numPr>
          <w:ilvl w:val="0"/>
          <w:numId w:val="17"/>
        </w:numPr>
        <w:rPr>
          <w:ins w:id="1388" w:author="Nishan Shrestha" w:date="2024-04-26T12:51:00Z"/>
        </w:rPr>
      </w:pPr>
      <w:bookmarkStart w:id="1389" w:name="_Toc153436579"/>
      <w:bookmarkStart w:id="1390" w:name="_Toc153436736"/>
      <w:bookmarkEnd w:id="1389"/>
      <w:bookmarkEnd w:id="1390"/>
      <w:ins w:id="1391" w:author="Nishan Shrestha" w:date="2023-12-14T09:32:00Z">
        <w:r>
          <w:t xml:space="preserve">   </w:t>
        </w:r>
      </w:ins>
    </w:p>
    <w:p w14:paraId="43308D45" w14:textId="77777777" w:rsidR="00133ACC" w:rsidRDefault="00133ACC" w:rsidP="00133ACC">
      <w:pPr>
        <w:rPr>
          <w:ins w:id="1392" w:author="Nishan Shrestha" w:date="2024-04-26T12:51:00Z"/>
        </w:rPr>
      </w:pPr>
    </w:p>
    <w:p w14:paraId="34CC932A" w14:textId="673A8E33" w:rsidR="00133ACC" w:rsidRPr="00133ACC" w:rsidRDefault="00133ACC" w:rsidP="00133ACC">
      <w:pPr>
        <w:rPr>
          <w:ins w:id="1393" w:author="Nishan Shrestha" w:date="2024-04-26T12:52:00Z"/>
          <w:b/>
          <w:bCs/>
          <w:i/>
          <w:iCs/>
          <w:color w:val="0000FF"/>
          <w:rPrChange w:id="1394" w:author="Nishan Shrestha" w:date="2024-04-26T12:55:00Z">
            <w:rPr>
              <w:ins w:id="1395" w:author="Nishan Shrestha" w:date="2024-04-26T12:52:00Z"/>
            </w:rPr>
          </w:rPrChange>
        </w:rPr>
      </w:pPr>
      <w:ins w:id="1396" w:author="Nishan Shrestha" w:date="2024-04-26T12:51:00Z">
        <w:r w:rsidRPr="00133ACC">
          <w:rPr>
            <w:b/>
            <w:bCs/>
            <w:i/>
            <w:iCs/>
            <w:color w:val="0000FF"/>
            <w:rPrChange w:id="1397" w:author="Nishan Shrestha" w:date="2024-04-26T12:55:00Z">
              <w:rPr/>
            </w:rPrChange>
          </w:rPr>
          <w:t>RS901-002-24-</w:t>
        </w:r>
      </w:ins>
      <w:ins w:id="1398" w:author="Nishan Shrestha" w:date="2024-05-07T15:41:00Z">
        <w:r w:rsidR="00372288" w:rsidRPr="00372288">
          <w:rPr>
            <w:b/>
            <w:bCs/>
            <w:i/>
            <w:iCs/>
            <w:color w:val="0000FF"/>
          </w:rPr>
          <w:t>316</w:t>
        </w:r>
      </w:ins>
      <w:ins w:id="1399" w:author="Nishan Shrestha" w:date="2024-05-07T15:49:00Z">
        <w:r w:rsidR="00F22924">
          <w:rPr>
            <w:b/>
            <w:bCs/>
            <w:i/>
            <w:iCs/>
            <w:color w:val="0000FF"/>
          </w:rPr>
          <w:t>-</w:t>
        </w:r>
      </w:ins>
      <w:ins w:id="1400" w:author="Nishan Shrestha" w:date="2024-04-26T12:51:00Z">
        <w:r w:rsidRPr="00133ACC">
          <w:rPr>
            <w:b/>
            <w:bCs/>
            <w:i/>
            <w:iCs/>
            <w:color w:val="0000FF"/>
            <w:rPrChange w:id="1401" w:author="Nishan Shrestha" w:date="2024-04-26T12:55:00Z">
              <w:rPr/>
            </w:rPrChange>
          </w:rPr>
          <w:t>7</w:t>
        </w:r>
      </w:ins>
      <w:bookmarkStart w:id="1402" w:name="_Hlk164941820"/>
    </w:p>
    <w:p w14:paraId="29F190B6" w14:textId="251E1DF3" w:rsidR="00133ACC" w:rsidRDefault="00133ACC" w:rsidP="00133ACC">
      <w:pPr>
        <w:pStyle w:val="ListParagraph"/>
        <w:numPr>
          <w:ilvl w:val="0"/>
          <w:numId w:val="17"/>
        </w:numPr>
        <w:rPr>
          <w:ins w:id="1403" w:author="Nishan Shrestha" w:date="2024-04-26T12:53:00Z"/>
        </w:rPr>
      </w:pPr>
      <w:ins w:id="1404" w:author="Nishan Shrestha" w:date="2024-04-26T12:51:00Z">
        <w:r w:rsidRPr="00133ACC">
          <w:t>The software shall monitor the link status of the C-Link Ethernet Ports.</w:t>
        </w:r>
      </w:ins>
      <w:ins w:id="1405" w:author="Nishan Shrestha" w:date="2024-04-26T15:22:00Z">
        <w:r w:rsidR="00FE1C71">
          <w:t xml:space="preserve"> </w:t>
        </w:r>
      </w:ins>
      <w:ins w:id="1406" w:author="Nishan Shrestha" w:date="2024-04-26T12:51:00Z">
        <w:r w:rsidRPr="00133ACC">
          <w:t>The link status shall be available in system flag (FL) points.</w:t>
        </w:r>
      </w:ins>
    </w:p>
    <w:bookmarkEnd w:id="1402"/>
    <w:p w14:paraId="7C02D1A0" w14:textId="77777777" w:rsidR="00C4392C" w:rsidRDefault="00C4392C" w:rsidP="00372288">
      <w:pPr>
        <w:ind w:firstLine="720"/>
        <w:rPr>
          <w:ins w:id="1407" w:author="Nishan Shrestha" w:date="2024-05-07T15:46:00Z"/>
        </w:rPr>
      </w:pPr>
    </w:p>
    <w:p w14:paraId="1DD92044" w14:textId="77777777" w:rsidR="00372288" w:rsidRDefault="00372288" w:rsidP="00372288">
      <w:pPr>
        <w:ind w:firstLine="720"/>
        <w:rPr>
          <w:ins w:id="1408" w:author="Nishan Shrestha" w:date="2024-05-07T15:46:00Z"/>
        </w:rPr>
      </w:pPr>
    </w:p>
    <w:p w14:paraId="6843E420" w14:textId="77777777" w:rsidR="00372288" w:rsidRDefault="00372288" w:rsidP="00372288">
      <w:pPr>
        <w:ind w:firstLine="720"/>
        <w:rPr>
          <w:ins w:id="1409" w:author="Nishan Shrestha" w:date="2024-05-07T15:46:00Z"/>
        </w:rPr>
      </w:pPr>
    </w:p>
    <w:p w14:paraId="54AC911B" w14:textId="77777777" w:rsidR="00372288" w:rsidRDefault="00372288" w:rsidP="00372288">
      <w:pPr>
        <w:ind w:firstLine="720"/>
        <w:rPr>
          <w:ins w:id="1410" w:author="Nishan Shrestha" w:date="2024-05-07T15:46:00Z"/>
        </w:rPr>
      </w:pPr>
    </w:p>
    <w:p w14:paraId="73BDC113" w14:textId="77777777" w:rsidR="00372288" w:rsidRDefault="00372288">
      <w:pPr>
        <w:ind w:firstLine="720"/>
        <w:rPr>
          <w:ins w:id="1411" w:author="Nishan Shrestha" w:date="2023-12-14T09:32:00Z"/>
        </w:rPr>
        <w:pPrChange w:id="1412" w:author="Nishan Shrestha" w:date="2024-05-07T15:46:00Z">
          <w:pPr/>
        </w:pPrChange>
      </w:pPr>
    </w:p>
    <w:p w14:paraId="14AEC760" w14:textId="611CEEEE" w:rsidR="00F15E27" w:rsidRPr="008D18BE" w:rsidRDefault="00F15E27">
      <w:pPr>
        <w:pStyle w:val="Heading2"/>
        <w:pPrChange w:id="1413" w:author="Nishan Shrestha" w:date="2023-12-14T09:37:00Z">
          <w:pPr/>
        </w:pPrChange>
      </w:pPr>
      <w:bookmarkStart w:id="1414" w:name="_Toc165295799"/>
      <w:ins w:id="1415" w:author="Nishan Shrestha" w:date="2023-12-14T09:32:00Z">
        <w:r w:rsidRPr="0093067D">
          <w:t>HFC-FPC08 FCL link module</w:t>
        </w:r>
        <w:bookmarkEnd w:id="1414"/>
        <w:r w:rsidRPr="0093067D">
          <w:t xml:space="preserve">   </w:t>
        </w:r>
      </w:ins>
    </w:p>
    <w:p w14:paraId="1107D763" w14:textId="0D6923D1" w:rsidR="00F15E27" w:rsidRDefault="00F15E27">
      <w:pPr>
        <w:pStyle w:val="Heading3"/>
        <w:rPr>
          <w:ins w:id="1416" w:author="Nishan Shrestha" w:date="2024-05-07T15:17:00Z"/>
        </w:rPr>
      </w:pPr>
      <w:bookmarkStart w:id="1417" w:name="_Toc165295800"/>
      <w:ins w:id="1418" w:author="Nishan Shrestha" w:date="2023-12-14T09:30:00Z">
        <w:r w:rsidRPr="00F15E27">
          <w:lastRenderedPageBreak/>
          <w:t>Operating Modes</w:t>
        </w:r>
      </w:ins>
      <w:bookmarkEnd w:id="1417"/>
    </w:p>
    <w:p w14:paraId="61FC2982" w14:textId="4C3E9129" w:rsidR="00D627A8" w:rsidRPr="00D627A8" w:rsidRDefault="00D627A8">
      <w:pPr>
        <w:pStyle w:val="tag"/>
        <w:ind w:firstLine="720"/>
        <w:rPr>
          <w:ins w:id="1419" w:author="Nishan Shrestha" w:date="2023-12-14T09:30:00Z"/>
        </w:rPr>
        <w:pPrChange w:id="1420" w:author="Nishan Shrestha" w:date="2024-05-07T15:17:00Z">
          <w:pPr>
            <w:ind w:left="360"/>
          </w:pPr>
        </w:pPrChange>
      </w:pPr>
      <w:ins w:id="1421" w:author="Nishan Shrestha" w:date="2024-05-07T15:17:00Z">
        <w:r w:rsidRPr="006468BD">
          <w:t>RS901-002-24-</w:t>
        </w:r>
        <w:r>
          <w:t>321</w:t>
        </w:r>
      </w:ins>
      <w:ins w:id="1422" w:author="Nishan Shrestha" w:date="2024-05-07T15:44:00Z">
        <w:r w:rsidR="00372288">
          <w:t>-</w:t>
        </w:r>
      </w:ins>
      <w:ins w:id="1423" w:author="Nishan Shrestha" w:date="2024-05-07T15:41:00Z">
        <w:r w:rsidR="00372288">
          <w:t>1</w:t>
        </w:r>
      </w:ins>
    </w:p>
    <w:p w14:paraId="505934D8" w14:textId="3BCDBBAA" w:rsidR="008D18BE" w:rsidRDefault="004748A9">
      <w:pPr>
        <w:pStyle w:val="ListParagraph"/>
        <w:numPr>
          <w:ilvl w:val="0"/>
          <w:numId w:val="20"/>
        </w:numPr>
        <w:rPr>
          <w:ins w:id="1424" w:author="Nishan Shrestha" w:date="2024-05-07T15:17:00Z"/>
        </w:rPr>
      </w:pPr>
      <w:ins w:id="1425" w:author="Nishan Shrestha" w:date="2023-07-03T16:01:00Z">
        <w:r>
          <w:t>Application file</w:t>
        </w:r>
      </w:ins>
      <w:ins w:id="1426" w:author="Nishan Shrestha" w:date="2023-07-03T16:59:00Z">
        <w:r w:rsidR="005B0E27">
          <w:t xml:space="preserve"> for</w:t>
        </w:r>
      </w:ins>
      <w:ins w:id="1427" w:author="Nishan Shrestha" w:date="2023-07-03T16:01:00Z">
        <w:r>
          <w:t xml:space="preserve"> </w:t>
        </w:r>
      </w:ins>
      <w:ins w:id="1428" w:author="Nishan Shrestha" w:date="2023-07-03T16:54:00Z">
        <w:r w:rsidR="005B0E27">
          <w:t>‘</w:t>
        </w:r>
      </w:ins>
      <w:ins w:id="1429" w:author="Nishan Shrestha" w:date="2023-07-03T16:53:00Z">
        <w:r w:rsidR="005B0E27">
          <w:t xml:space="preserve">IO </w:t>
        </w:r>
      </w:ins>
      <w:ins w:id="1430" w:author="Nishan Shrestha" w:date="2023-07-03T16:54:00Z">
        <w:r w:rsidR="005B0E27">
          <w:t>table’</w:t>
        </w:r>
      </w:ins>
      <w:ins w:id="1431" w:author="Nishan Shrestha" w:date="2023-07-03T16:23:00Z">
        <w:r w:rsidR="005E1333">
          <w:t xml:space="preserve"> </w:t>
        </w:r>
      </w:ins>
      <w:ins w:id="1432" w:author="Nishan Shrestha" w:date="2023-07-03T16:54:00Z">
        <w:r w:rsidR="005B0E27">
          <w:t xml:space="preserve">shall </w:t>
        </w:r>
      </w:ins>
      <w:ins w:id="1433" w:author="Nishan Shrestha" w:date="2023-06-29T10:06:00Z">
        <w:r w:rsidR="00FA6E8F">
          <w:t xml:space="preserve">be validated. If validation fails, the system should </w:t>
        </w:r>
      </w:ins>
      <w:ins w:id="1434" w:author="Nishan Shrestha" w:date="2023-07-03T16:24:00Z">
        <w:r w:rsidR="005E1333">
          <w:t>log the error,</w:t>
        </w:r>
      </w:ins>
      <w:ins w:id="1435" w:author="Nishan Shrestha" w:date="2023-07-03T16:01:00Z">
        <w:r>
          <w:t xml:space="preserve"> and fail the board</w:t>
        </w:r>
      </w:ins>
      <w:ins w:id="1436" w:author="Nishan Shrestha" w:date="2023-06-29T10:06:00Z">
        <w:r w:rsidR="00FA6E8F">
          <w:t>.</w:t>
        </w:r>
      </w:ins>
      <w:del w:id="1437" w:author="Nishan Shrestha" w:date="2023-07-03T16:25:00Z">
        <w:r w:rsidR="008D18BE" w:rsidDel="005E1333">
          <w:delText xml:space="preserve">During initialization, the </w:delText>
        </w:r>
        <w:r w:rsidR="008D4CC3" w:rsidDel="005E1333">
          <w:delText>module</w:delText>
        </w:r>
        <w:r w:rsidR="008D18BE" w:rsidDel="005E1333">
          <w:delText xml:space="preserve"> </w:delText>
        </w:r>
      </w:del>
      <w:del w:id="1438" w:author="Nishan Shrestha" w:date="2023-06-28T15:57:00Z">
        <w:r w:rsidR="008D18BE" w:rsidDel="00DB6D62">
          <w:delText xml:space="preserve">will </w:delText>
        </w:r>
      </w:del>
      <w:del w:id="1439" w:author="Nishan Shrestha" w:date="2023-07-03T16:25:00Z">
        <w:r w:rsidR="008D18BE" w:rsidDel="005E1333">
          <w:delText>perform memory tests, initialize variables,</w:delText>
        </w:r>
      </w:del>
      <w:ins w:id="1440" w:author="Drace Pantalion" w:date="2021-04-29T09:55:00Z">
        <w:del w:id="1441" w:author="Nishan Shrestha" w:date="2023-07-03T16:25:00Z">
          <w:r w:rsidR="008C234E" w:rsidDel="005E1333">
            <w:delText xml:space="preserve"> </w:delText>
          </w:r>
        </w:del>
        <w:del w:id="1442" w:author="Nishan Shrestha" w:date="2023-07-03T16:24:00Z">
          <w:r w:rsidR="008C234E" w:rsidDel="005E1333">
            <w:delText xml:space="preserve">check FPGA configuration information </w:delText>
          </w:r>
        </w:del>
      </w:ins>
      <w:ins w:id="1443" w:author="Drace Pantalion" w:date="2021-04-29T09:57:00Z">
        <w:del w:id="1444" w:author="Nishan Shrestha" w:date="2023-07-03T16:24:00Z">
          <w:r w:rsidR="008C234E" w:rsidDel="005E1333">
            <w:delText>is written without error, check FPGA part number fits the standard format (ends with ‘Q’ and does not contain any non-ascii characters),</w:delText>
          </w:r>
        </w:del>
      </w:ins>
      <w:del w:id="1445" w:author="Nishan Shrestha" w:date="2023-07-03T16:24:00Z">
        <w:r w:rsidR="008D18BE" w:rsidDel="005E1333">
          <w:delText xml:space="preserve"> </w:delText>
        </w:r>
      </w:del>
      <w:ins w:id="1446" w:author="Drace Pantalion" w:date="2021-04-29T10:17:00Z">
        <w:del w:id="1447" w:author="Nishan Shrestha" w:date="2023-07-03T16:24:00Z">
          <w:r w:rsidR="00EF7A54" w:rsidDel="005E1333">
            <w:delText xml:space="preserve">and </w:delText>
          </w:r>
        </w:del>
      </w:ins>
      <w:del w:id="1448" w:author="Nishan Shrestha" w:date="2023-07-03T16:24:00Z">
        <w:r w:rsidR="008D18BE" w:rsidDel="005E1333">
          <w:delText>create</w:delText>
        </w:r>
        <w:r w:rsidR="003E7C15" w:rsidDel="005E1333">
          <w:delText>s</w:delText>
        </w:r>
        <w:r w:rsidR="008D18BE" w:rsidDel="005E1333">
          <w:delText xml:space="preserve"> memory regions as needed.  If successful, the </w:delText>
        </w:r>
        <w:r w:rsidR="003D5681" w:rsidDel="005E1333">
          <w:delText xml:space="preserve">module </w:delText>
        </w:r>
      </w:del>
      <w:del w:id="1449" w:author="Nishan Shrestha" w:date="2023-06-28T15:57:00Z">
        <w:r w:rsidR="008D18BE" w:rsidDel="00F12B8B">
          <w:delText xml:space="preserve">will </w:delText>
        </w:r>
      </w:del>
      <w:del w:id="1450" w:author="Nishan Shrestha" w:date="2023-07-03T16:24:00Z">
        <w:r w:rsidR="008D18BE" w:rsidDel="005E1333">
          <w:delText>enter normal mode.</w:delText>
        </w:r>
      </w:del>
    </w:p>
    <w:p w14:paraId="5DE2F0E5" w14:textId="77777777" w:rsidR="00D627A8" w:rsidRDefault="00D627A8">
      <w:pPr>
        <w:pStyle w:val="ListParagraph"/>
        <w:ind w:left="750"/>
        <w:pPrChange w:id="1451" w:author="Nishan Shrestha" w:date="2024-05-07T15:17:00Z">
          <w:pPr>
            <w:numPr>
              <w:numId w:val="20"/>
            </w:numPr>
            <w:tabs>
              <w:tab w:val="num" w:pos="750"/>
            </w:tabs>
            <w:ind w:left="1170" w:hanging="450"/>
          </w:pPr>
        </w:pPrChange>
      </w:pPr>
    </w:p>
    <w:p w14:paraId="094D2800" w14:textId="3E7080F0" w:rsidR="008D18BE" w:rsidRPr="008D18BE" w:rsidRDefault="008D18BE">
      <w:pPr>
        <w:numPr>
          <w:ilvl w:val="0"/>
          <w:numId w:val="20"/>
        </w:numPr>
        <w:pPrChange w:id="1452" w:author="Nishan Shrestha" w:date="2023-06-28T15:57:00Z">
          <w:pPr>
            <w:numPr>
              <w:numId w:val="20"/>
            </w:numPr>
            <w:tabs>
              <w:tab w:val="num" w:pos="750"/>
            </w:tabs>
            <w:ind w:left="1170" w:hanging="450"/>
          </w:pPr>
        </w:pPrChange>
      </w:pPr>
      <w:r>
        <w:t xml:space="preserve">In normal mode, the </w:t>
      </w:r>
      <w:r w:rsidR="003D5681">
        <w:t xml:space="preserve">module </w:t>
      </w:r>
      <w:del w:id="1453" w:author="Nishan Shrestha" w:date="2023-06-28T15:58:00Z">
        <w:r w:rsidDel="00F12B8B">
          <w:delText xml:space="preserve">will </w:delText>
        </w:r>
      </w:del>
      <w:ins w:id="1454" w:author="Nishan Shrestha" w:date="2023-06-28T15:58:00Z">
        <w:r w:rsidR="00F12B8B">
          <w:t xml:space="preserve">shall </w:t>
        </w:r>
      </w:ins>
      <w:r>
        <w:t>perform its function as described in the functional requirements.</w:t>
      </w:r>
    </w:p>
    <w:p w14:paraId="70044032" w14:textId="2CF1E3F2" w:rsidR="00003F10" w:rsidRDefault="00003F10" w:rsidP="00003F10">
      <w:pPr>
        <w:pStyle w:val="Heading3"/>
      </w:pPr>
      <w:bookmarkStart w:id="1455" w:name="_Toc153436737"/>
      <w:bookmarkStart w:id="1456" w:name="_Toc165295801"/>
      <w:r>
        <w:t>External interface requirements</w:t>
      </w:r>
      <w:bookmarkEnd w:id="1455"/>
      <w:bookmarkEnd w:id="1456"/>
    </w:p>
    <w:p w14:paraId="6E1FA0D8" w14:textId="378A8A3E" w:rsidR="00475744" w:rsidRPr="00003F10" w:rsidRDefault="00475744">
      <w:pPr>
        <w:ind w:left="720"/>
        <w:pPrChange w:id="1457" w:author="Nishan Shrestha" w:date="2023-06-28T15:58:00Z">
          <w:pPr>
            <w:ind w:left="1080" w:hanging="360"/>
          </w:pPr>
        </w:pPrChange>
      </w:pPr>
      <w:del w:id="1458" w:author="Nishan Shrestha" w:date="2023-06-28T15:58:00Z">
        <w:r w:rsidDel="00A50400">
          <w:delText xml:space="preserve">1.  </w:delText>
        </w:r>
      </w:del>
      <w:r>
        <w:t xml:space="preserve">The </w:t>
      </w:r>
      <w:r w:rsidR="003D5681">
        <w:t>module</w:t>
      </w:r>
      <w:del w:id="1459" w:author="Nishan Shrestha" w:date="2024-05-09T12:55:00Z">
        <w:r w:rsidR="003D5681" w:rsidDel="00307C3B">
          <w:delText xml:space="preserve"> </w:delText>
        </w:r>
        <w:r w:rsidDel="00307C3B">
          <w:delText>will</w:delText>
        </w:r>
      </w:del>
      <w:r>
        <w:t xml:space="preserve"> use</w:t>
      </w:r>
      <w:ins w:id="1460" w:author="Nishan Shrestha" w:date="2024-05-09T12:55:00Z">
        <w:r w:rsidR="00307C3B">
          <w:t>s</w:t>
        </w:r>
      </w:ins>
      <w:r>
        <w:t xml:space="preserve"> </w:t>
      </w:r>
      <w:r w:rsidR="003D5681">
        <w:t>DPM memory</w:t>
      </w:r>
      <w:r w:rsidR="00875A46">
        <w:t xml:space="preserve"> </w:t>
      </w:r>
      <w:r w:rsidR="003D5681">
        <w:t>interface of FPGA</w:t>
      </w:r>
      <w:r w:rsidR="001A7D69">
        <w:t xml:space="preserve"> (FCL link implementation) </w:t>
      </w:r>
      <w:r w:rsidR="00875A46">
        <w:t xml:space="preserve">to communicate with </w:t>
      </w:r>
      <w:r w:rsidR="001A7D69">
        <w:t>6</w:t>
      </w:r>
      <w:ins w:id="1461" w:author="Nishan Shrestha" w:date="2023-07-05T07:54:00Z">
        <w:r w:rsidR="00D91F61">
          <w:t xml:space="preserve"> pair</w:t>
        </w:r>
      </w:ins>
      <w:r w:rsidR="001A7D69">
        <w:t xml:space="preserve"> </w:t>
      </w:r>
      <w:r w:rsidR="003D5681">
        <w:t>FPCIO cards</w:t>
      </w:r>
      <w:r w:rsidR="00875A46">
        <w:t>.</w:t>
      </w:r>
    </w:p>
    <w:p w14:paraId="4E6A60D9" w14:textId="536A40A7" w:rsidR="00003F10" w:rsidRDefault="00003F10" w:rsidP="00003F10">
      <w:pPr>
        <w:pStyle w:val="Heading3"/>
      </w:pPr>
      <w:bookmarkStart w:id="1462" w:name="_Toc153436738"/>
      <w:bookmarkStart w:id="1463" w:name="_Toc165295802"/>
      <w:r>
        <w:t>User Interface requirements</w:t>
      </w:r>
      <w:bookmarkEnd w:id="1462"/>
      <w:bookmarkEnd w:id="1463"/>
    </w:p>
    <w:p w14:paraId="621251B3" w14:textId="77777777" w:rsidR="00003F10" w:rsidRPr="00003F10" w:rsidRDefault="00003F10">
      <w:pPr>
        <w:ind w:left="720"/>
        <w:pPrChange w:id="1464" w:author="Nishan Shrestha" w:date="2023-06-28T15:59:00Z">
          <w:pPr>
            <w:numPr>
              <w:numId w:val="30"/>
            </w:numPr>
            <w:ind w:left="1080" w:hanging="360"/>
          </w:pPr>
        </w:pPrChange>
      </w:pPr>
      <w:r>
        <w:t xml:space="preserve">There is no user interface for this </w:t>
      </w:r>
      <w:r w:rsidR="003D5681">
        <w:t>module</w:t>
      </w:r>
      <w:r>
        <w:t>.  There are</w:t>
      </w:r>
      <w:r w:rsidR="003D5681">
        <w:t xml:space="preserve"> no user interface requirements</w:t>
      </w:r>
      <w:r w:rsidR="00754E2C">
        <w:t>.</w:t>
      </w:r>
    </w:p>
    <w:p w14:paraId="73D53D4E" w14:textId="4FF96A25" w:rsidR="00003F10" w:rsidRDefault="00003F10" w:rsidP="00003F10">
      <w:pPr>
        <w:pStyle w:val="Heading3"/>
      </w:pPr>
      <w:bookmarkStart w:id="1465" w:name="_Toc153436739"/>
      <w:bookmarkStart w:id="1466" w:name="_Toc165295803"/>
      <w:r>
        <w:t>Software Interface requirements</w:t>
      </w:r>
      <w:bookmarkEnd w:id="1465"/>
      <w:bookmarkEnd w:id="1466"/>
    </w:p>
    <w:p w14:paraId="569DCE26" w14:textId="3F85FFA6" w:rsidR="00E52C14" w:rsidRDefault="003D5681">
      <w:pPr>
        <w:ind w:firstLine="720"/>
        <w:pPrChange w:id="1467" w:author="Nishan Shrestha" w:date="2023-06-28T15:59:00Z">
          <w:pPr>
            <w:numPr>
              <w:numId w:val="22"/>
            </w:numPr>
            <w:tabs>
              <w:tab w:val="num" w:pos="720"/>
            </w:tabs>
            <w:ind w:left="1080" w:hanging="360"/>
          </w:pPr>
        </w:pPrChange>
      </w:pPr>
      <w:r>
        <w:t xml:space="preserve">The FCL </w:t>
      </w:r>
      <w:r w:rsidR="001A7D69">
        <w:t xml:space="preserve">link </w:t>
      </w:r>
      <w:r>
        <w:t xml:space="preserve">module </w:t>
      </w:r>
      <w:del w:id="1468" w:author="Nishan Shrestha" w:date="2024-05-09T12:55:00Z">
        <w:r w:rsidR="003B60B4" w:rsidDel="00307C3B">
          <w:delText xml:space="preserve">shall </w:delText>
        </w:r>
      </w:del>
      <w:del w:id="1469" w:author="Nishan Shrestha" w:date="2024-05-09T12:56:00Z">
        <w:r w:rsidR="003B60B4" w:rsidDel="00307C3B">
          <w:delText>be</w:delText>
        </w:r>
      </w:del>
      <w:ins w:id="1470" w:author="Nishan Shrestha" w:date="2024-05-09T12:56:00Z">
        <w:r w:rsidR="00307C3B">
          <w:t>is</w:t>
        </w:r>
      </w:ins>
      <w:r w:rsidR="003B60B4">
        <w:t xml:space="preserve"> compatible with </w:t>
      </w:r>
      <w:r>
        <w:t xml:space="preserve">FCL </w:t>
      </w:r>
      <w:r w:rsidR="001A7D69">
        <w:t xml:space="preserve">link </w:t>
      </w:r>
      <w:r w:rsidR="003B60B4">
        <w:t>protocol standards.</w:t>
      </w:r>
    </w:p>
    <w:p w14:paraId="7EFA6889" w14:textId="21D135F0" w:rsidR="00003F10" w:rsidRDefault="00003F10" w:rsidP="00003F10">
      <w:pPr>
        <w:pStyle w:val="Heading3"/>
      </w:pPr>
      <w:bookmarkStart w:id="1471" w:name="_Toc153436740"/>
      <w:bookmarkStart w:id="1472" w:name="_Toc165295804"/>
      <w:r>
        <w:t>Internal Interface requirements</w:t>
      </w:r>
      <w:bookmarkEnd w:id="1471"/>
      <w:bookmarkEnd w:id="1472"/>
    </w:p>
    <w:p w14:paraId="67893CB7" w14:textId="77777777" w:rsidR="00996547" w:rsidRDefault="00996547">
      <w:pPr>
        <w:ind w:firstLine="720"/>
        <w:pPrChange w:id="1473" w:author="Nishan Shrestha" w:date="2023-06-28T15:59:00Z">
          <w:pPr>
            <w:numPr>
              <w:numId w:val="31"/>
            </w:numPr>
            <w:ind w:left="1170" w:hanging="360"/>
          </w:pPr>
        </w:pPrChange>
      </w:pPr>
      <w:r>
        <w:t>There are no internal interface requirements.</w:t>
      </w:r>
    </w:p>
    <w:p w14:paraId="16EB1685" w14:textId="36F4A27B" w:rsidR="00003F10" w:rsidRDefault="00003F10" w:rsidP="00003F10">
      <w:pPr>
        <w:pStyle w:val="Heading3"/>
      </w:pPr>
      <w:bookmarkStart w:id="1474" w:name="_Toc153436741"/>
      <w:bookmarkStart w:id="1475" w:name="_Toc165295805"/>
      <w:r>
        <w:t>Function Requirements</w:t>
      </w:r>
      <w:bookmarkEnd w:id="1474"/>
      <w:bookmarkEnd w:id="1475"/>
    </w:p>
    <w:p w14:paraId="53CB9E38" w14:textId="77777777" w:rsidR="00B05842" w:rsidRDefault="00B05842" w:rsidP="00B05842"/>
    <w:p w14:paraId="6CB243D1" w14:textId="0B6C6E5F" w:rsidR="00A76229" w:rsidRPr="00133ACC" w:rsidRDefault="00B05842" w:rsidP="00133ACC">
      <w:pPr>
        <w:rPr>
          <w:b/>
          <w:bCs/>
          <w:i/>
          <w:iCs/>
          <w:color w:val="0000FF"/>
          <w:szCs w:val="24"/>
          <w:rPrChange w:id="1476" w:author="Nishan Shrestha" w:date="2024-04-26T12:45:00Z">
            <w:rPr>
              <w:szCs w:val="24"/>
            </w:rPr>
          </w:rPrChange>
        </w:rPr>
      </w:pPr>
      <w:r w:rsidRPr="00C07CD2">
        <w:rPr>
          <w:b/>
          <w:bCs/>
          <w:i/>
          <w:iCs/>
          <w:color w:val="0000FF"/>
          <w:szCs w:val="24"/>
          <w:rPrChange w:id="1477" w:author="Nishan Shrestha" w:date="2024-04-25T12:42:00Z">
            <w:rPr>
              <w:szCs w:val="24"/>
            </w:rPr>
          </w:rPrChange>
        </w:rPr>
        <w:t>RS901-002-24-</w:t>
      </w:r>
      <w:ins w:id="1478" w:author="Nishan Shrestha" w:date="2024-05-07T15:41:00Z">
        <w:r w:rsidR="00372288" w:rsidRPr="00372288">
          <w:rPr>
            <w:b/>
            <w:bCs/>
            <w:i/>
            <w:iCs/>
            <w:color w:val="0000FF"/>
            <w:szCs w:val="24"/>
          </w:rPr>
          <w:t>3</w:t>
        </w:r>
        <w:r w:rsidR="00372288">
          <w:rPr>
            <w:b/>
            <w:bCs/>
            <w:i/>
            <w:iCs/>
            <w:color w:val="0000FF"/>
            <w:szCs w:val="24"/>
          </w:rPr>
          <w:t>2</w:t>
        </w:r>
        <w:r w:rsidR="00372288" w:rsidRPr="00372288">
          <w:rPr>
            <w:b/>
            <w:bCs/>
            <w:i/>
            <w:iCs/>
            <w:color w:val="0000FF"/>
            <w:szCs w:val="24"/>
          </w:rPr>
          <w:t>6</w:t>
        </w:r>
      </w:ins>
      <w:ins w:id="1479" w:author="Nishan Shrestha" w:date="2024-05-07T15:49:00Z">
        <w:r w:rsidR="00F22924">
          <w:rPr>
            <w:b/>
            <w:bCs/>
            <w:i/>
            <w:iCs/>
            <w:color w:val="0000FF"/>
            <w:szCs w:val="24"/>
          </w:rPr>
          <w:t>-</w:t>
        </w:r>
      </w:ins>
      <w:del w:id="1480" w:author="Nishan Shrestha" w:date="2024-05-07T15:41:00Z">
        <w:r w:rsidR="00AE7961" w:rsidRPr="00C07CD2" w:rsidDel="00372288">
          <w:rPr>
            <w:b/>
            <w:bCs/>
            <w:i/>
            <w:iCs/>
            <w:color w:val="0000FF"/>
            <w:szCs w:val="24"/>
            <w:rPrChange w:id="1481" w:author="Nishan Shrestha" w:date="2024-04-25T12:42:00Z">
              <w:rPr>
                <w:szCs w:val="24"/>
              </w:rPr>
            </w:rPrChange>
          </w:rPr>
          <w:delText>2-</w:delText>
        </w:r>
      </w:del>
      <w:r w:rsidR="00AE7961" w:rsidRPr="00C07CD2">
        <w:rPr>
          <w:b/>
          <w:bCs/>
          <w:i/>
          <w:iCs/>
          <w:color w:val="0000FF"/>
          <w:szCs w:val="24"/>
          <w:rPrChange w:id="1482" w:author="Nishan Shrestha" w:date="2024-04-25T12:42:00Z">
            <w:rPr>
              <w:szCs w:val="24"/>
            </w:rPr>
          </w:rPrChange>
        </w:rPr>
        <w:t>1</w:t>
      </w:r>
    </w:p>
    <w:p w14:paraId="17A5AE5E" w14:textId="46762604" w:rsidR="004907E9" w:rsidRDefault="00F639EF">
      <w:pPr>
        <w:pStyle w:val="ListParagraph"/>
        <w:numPr>
          <w:ilvl w:val="0"/>
          <w:numId w:val="46"/>
        </w:numPr>
        <w:rPr>
          <w:ins w:id="1483" w:author="Nishan Shrestha" w:date="2023-06-28T15:59:00Z"/>
        </w:rPr>
        <w:pPrChange w:id="1484" w:author="Nishan Shrestha" w:date="2023-12-14T11:22:00Z">
          <w:pPr>
            <w:numPr>
              <w:numId w:val="35"/>
            </w:numPr>
            <w:ind w:left="1080" w:hanging="630"/>
          </w:pPr>
        </w:pPrChange>
      </w:pPr>
      <w:r>
        <w:t xml:space="preserve">The </w:t>
      </w:r>
      <w:r w:rsidR="001A7D69">
        <w:t xml:space="preserve">incoming remote </w:t>
      </w:r>
      <w:r w:rsidR="00B05842">
        <w:t>DDB data</w:t>
      </w:r>
      <w:r w:rsidR="00754E2C">
        <w:t xml:space="preserve"> available to </w:t>
      </w:r>
      <w:r w:rsidR="00AE7961">
        <w:t>broadcast</w:t>
      </w:r>
      <w:r w:rsidR="00754E2C">
        <w:t xml:space="preserve"> to </w:t>
      </w:r>
      <w:r w:rsidR="00193A19">
        <w:t>FPCIO cards</w:t>
      </w:r>
      <w:r w:rsidR="00754E2C">
        <w:t xml:space="preserve"> </w:t>
      </w:r>
      <w:ins w:id="1485" w:author="Nishan Shrestha" w:date="2023-06-28T15:59:00Z">
        <w:r w:rsidR="004907E9">
          <w:t>shall be</w:t>
        </w:r>
      </w:ins>
      <w:del w:id="1486" w:author="Nishan Shrestha" w:date="2023-06-28T15:59:00Z">
        <w:r w:rsidR="007B35FC" w:rsidDel="004907E9">
          <w:delText>ar</w:delText>
        </w:r>
      </w:del>
      <w:ins w:id="1487" w:author="Nishan Shrestha" w:date="2023-06-28T15:59:00Z">
        <w:r w:rsidR="004907E9">
          <w:t xml:space="preserve"> </w:t>
        </w:r>
      </w:ins>
    </w:p>
    <w:p w14:paraId="195C328F" w14:textId="61FF3BCA" w:rsidR="00F639EF" w:rsidRDefault="007B35FC">
      <w:pPr>
        <w:ind w:firstLine="720"/>
        <w:pPrChange w:id="1488" w:author="Nishan Shrestha" w:date="2023-12-14T11:22:00Z">
          <w:pPr>
            <w:numPr>
              <w:numId w:val="35"/>
            </w:numPr>
            <w:ind w:left="1080" w:hanging="630"/>
          </w:pPr>
        </w:pPrChange>
      </w:pPr>
      <w:del w:id="1489" w:author="Nishan Shrestha" w:date="2023-06-28T15:59:00Z">
        <w:r w:rsidDel="004907E9">
          <w:delText xml:space="preserve">e </w:delText>
        </w:r>
      </w:del>
      <w:r w:rsidR="001A7D69">
        <w:t>executed</w:t>
      </w:r>
      <w:r>
        <w:t xml:space="preserve"> by </w:t>
      </w:r>
      <w:r w:rsidR="001A7D69">
        <w:t>FCL link T</w:t>
      </w:r>
      <w:r>
        <w:t>ransfer submodule</w:t>
      </w:r>
      <w:r w:rsidR="00754E2C">
        <w:t>.</w:t>
      </w:r>
    </w:p>
    <w:p w14:paraId="010C5E50" w14:textId="77777777" w:rsidR="00B05842" w:rsidRDefault="00B05842" w:rsidP="00B05842">
      <w:pPr>
        <w:ind w:left="720"/>
      </w:pPr>
    </w:p>
    <w:p w14:paraId="528AC5AE" w14:textId="51650B8A" w:rsidR="00AE7961" w:rsidRPr="00C07CD2" w:rsidRDefault="00AE7961" w:rsidP="00AE7961">
      <w:pPr>
        <w:rPr>
          <w:b/>
          <w:bCs/>
          <w:i/>
          <w:iCs/>
          <w:color w:val="0000FF"/>
          <w:szCs w:val="24"/>
          <w:rPrChange w:id="1490" w:author="Nishan Shrestha" w:date="2024-04-25T12:42:00Z">
            <w:rPr>
              <w:szCs w:val="24"/>
            </w:rPr>
          </w:rPrChange>
        </w:rPr>
      </w:pPr>
      <w:r w:rsidRPr="00C07CD2">
        <w:rPr>
          <w:b/>
          <w:bCs/>
          <w:i/>
          <w:iCs/>
          <w:color w:val="0000FF"/>
          <w:szCs w:val="24"/>
          <w:rPrChange w:id="1491" w:author="Nishan Shrestha" w:date="2024-04-25T12:42:00Z">
            <w:rPr>
              <w:szCs w:val="24"/>
            </w:rPr>
          </w:rPrChange>
        </w:rPr>
        <w:t>RS901-002-24-</w:t>
      </w:r>
      <w:ins w:id="1492" w:author="Nishan Shrestha" w:date="2024-05-07T15:41:00Z">
        <w:r w:rsidR="00372288" w:rsidRPr="00372288">
          <w:rPr>
            <w:b/>
            <w:bCs/>
            <w:i/>
            <w:iCs/>
            <w:color w:val="0000FF"/>
            <w:szCs w:val="24"/>
          </w:rPr>
          <w:t>326</w:t>
        </w:r>
      </w:ins>
      <w:ins w:id="1493" w:author="Nishan Shrestha" w:date="2024-05-07T15:49:00Z">
        <w:r w:rsidR="00F22924">
          <w:rPr>
            <w:b/>
            <w:bCs/>
            <w:i/>
            <w:iCs/>
            <w:color w:val="0000FF"/>
            <w:szCs w:val="24"/>
          </w:rPr>
          <w:t>-</w:t>
        </w:r>
      </w:ins>
      <w:del w:id="1494" w:author="Nishan Shrestha" w:date="2024-05-07T15:41:00Z">
        <w:r w:rsidRPr="00C07CD2" w:rsidDel="00372288">
          <w:rPr>
            <w:b/>
            <w:bCs/>
            <w:i/>
            <w:iCs/>
            <w:color w:val="0000FF"/>
            <w:szCs w:val="24"/>
            <w:rPrChange w:id="1495" w:author="Nishan Shrestha" w:date="2024-04-25T12:42:00Z">
              <w:rPr>
                <w:szCs w:val="24"/>
              </w:rPr>
            </w:rPrChange>
          </w:rPr>
          <w:delText>2-</w:delText>
        </w:r>
      </w:del>
      <w:r w:rsidR="007B35FC" w:rsidRPr="00C07CD2">
        <w:rPr>
          <w:b/>
          <w:bCs/>
          <w:i/>
          <w:iCs/>
          <w:color w:val="0000FF"/>
          <w:szCs w:val="24"/>
          <w:rPrChange w:id="1496" w:author="Nishan Shrestha" w:date="2024-04-25T12:42:00Z">
            <w:rPr>
              <w:szCs w:val="24"/>
            </w:rPr>
          </w:rPrChange>
        </w:rPr>
        <w:t>2</w:t>
      </w:r>
    </w:p>
    <w:p w14:paraId="30CE7AE8" w14:textId="1E5FC11F" w:rsidR="00AE7961" w:rsidRDefault="00AE7961">
      <w:pPr>
        <w:pStyle w:val="ListParagraph"/>
        <w:numPr>
          <w:ilvl w:val="0"/>
          <w:numId w:val="46"/>
        </w:numPr>
        <w:rPr>
          <w:ins w:id="1497" w:author="Drace Pantalion" w:date="2021-04-29T09:58:00Z"/>
        </w:rPr>
        <w:pPrChange w:id="1498" w:author="Nishan Shrestha" w:date="2023-12-14T11:22:00Z">
          <w:pPr>
            <w:numPr>
              <w:numId w:val="35"/>
            </w:numPr>
            <w:ind w:left="810" w:hanging="360"/>
          </w:pPr>
        </w:pPrChange>
      </w:pPr>
      <w:r>
        <w:t xml:space="preserve">The FCL </w:t>
      </w:r>
      <w:r w:rsidR="001A7D69">
        <w:t xml:space="preserve">link </w:t>
      </w:r>
      <w:r>
        <w:t>response message</w:t>
      </w:r>
      <w:r w:rsidR="001A7D69">
        <w:t>s</w:t>
      </w:r>
      <w:r>
        <w:t xml:space="preserve"> available to </w:t>
      </w:r>
      <w:r w:rsidR="001A7D69">
        <w:t>convert to system DDB (</w:t>
      </w:r>
      <w:r>
        <w:t>broadcast to C-Link</w:t>
      </w:r>
      <w:r w:rsidR="001A7D69">
        <w:t>)</w:t>
      </w:r>
      <w:r>
        <w:t xml:space="preserve"> </w:t>
      </w:r>
      <w:ins w:id="1499" w:author="Nishan Shrestha" w:date="2023-06-28T16:00:00Z">
        <w:r w:rsidR="002B0800">
          <w:t xml:space="preserve">shall be </w:t>
        </w:r>
      </w:ins>
      <w:del w:id="1500" w:author="Nishan Shrestha" w:date="2023-06-28T16:00:00Z">
        <w:r w:rsidDel="002B0800">
          <w:delText xml:space="preserve">are </w:delText>
        </w:r>
      </w:del>
      <w:r w:rsidR="007B35FC">
        <w:t xml:space="preserve">executed by </w:t>
      </w:r>
      <w:r w:rsidR="001A7D69">
        <w:t>FCL link R</w:t>
      </w:r>
      <w:r w:rsidR="007B35FC">
        <w:t>esponse submodule</w:t>
      </w:r>
      <w:r>
        <w:t>.</w:t>
      </w:r>
      <w:r w:rsidR="008A0B6F">
        <w:t xml:space="preserve"> </w:t>
      </w:r>
    </w:p>
    <w:p w14:paraId="7C4DDB49" w14:textId="77777777" w:rsidR="008C234E" w:rsidRPr="00C07CD2" w:rsidRDefault="008C234E" w:rsidP="008C234E">
      <w:pPr>
        <w:rPr>
          <w:ins w:id="1501" w:author="Drace Pantalion" w:date="2021-04-29T09:58:00Z"/>
          <w:b/>
          <w:bCs/>
          <w:i/>
          <w:iCs/>
          <w:color w:val="0000FF"/>
          <w:rPrChange w:id="1502" w:author="Nishan Shrestha" w:date="2024-04-25T12:42:00Z">
            <w:rPr>
              <w:ins w:id="1503" w:author="Drace Pantalion" w:date="2021-04-29T09:58:00Z"/>
            </w:rPr>
          </w:rPrChange>
        </w:rPr>
      </w:pPr>
    </w:p>
    <w:p w14:paraId="51E28AE3" w14:textId="31ED9FF4" w:rsidR="008C234E" w:rsidRPr="00C07CD2" w:rsidRDefault="008C234E" w:rsidP="008C234E">
      <w:pPr>
        <w:rPr>
          <w:ins w:id="1504" w:author="Drace Pantalion" w:date="2021-04-29T09:58:00Z"/>
          <w:b/>
          <w:bCs/>
          <w:i/>
          <w:iCs/>
          <w:color w:val="0000FF"/>
          <w:rPrChange w:id="1505" w:author="Nishan Shrestha" w:date="2024-04-25T12:42:00Z">
            <w:rPr>
              <w:ins w:id="1506" w:author="Drace Pantalion" w:date="2021-04-29T09:58:00Z"/>
            </w:rPr>
          </w:rPrChange>
        </w:rPr>
      </w:pPr>
      <w:ins w:id="1507" w:author="Drace Pantalion" w:date="2021-04-29T09:58:00Z">
        <w:r w:rsidRPr="00C07CD2">
          <w:rPr>
            <w:b/>
            <w:bCs/>
            <w:i/>
            <w:iCs/>
            <w:color w:val="0000FF"/>
            <w:rPrChange w:id="1508" w:author="Nishan Shrestha" w:date="2024-04-25T12:42:00Z">
              <w:rPr/>
            </w:rPrChange>
          </w:rPr>
          <w:t>RS901-002-24-</w:t>
        </w:r>
      </w:ins>
      <w:ins w:id="1509" w:author="Nishan Shrestha" w:date="2024-05-07T15:42:00Z">
        <w:r w:rsidR="00372288" w:rsidRPr="00372288">
          <w:rPr>
            <w:b/>
            <w:bCs/>
            <w:i/>
            <w:iCs/>
            <w:color w:val="0000FF"/>
          </w:rPr>
          <w:t>32</w:t>
        </w:r>
      </w:ins>
      <w:ins w:id="1510" w:author="Nishan Shrestha" w:date="2024-05-07T15:49:00Z">
        <w:r w:rsidR="00F22924">
          <w:rPr>
            <w:b/>
            <w:bCs/>
            <w:i/>
            <w:iCs/>
            <w:color w:val="0000FF"/>
          </w:rPr>
          <w:t>6-</w:t>
        </w:r>
      </w:ins>
      <w:ins w:id="1511" w:author="Drace Pantalion" w:date="2021-04-29T09:58:00Z">
        <w:del w:id="1512" w:author="Nishan Shrestha" w:date="2024-05-07T15:42:00Z">
          <w:r w:rsidRPr="00C07CD2" w:rsidDel="00372288">
            <w:rPr>
              <w:b/>
              <w:bCs/>
              <w:i/>
              <w:iCs/>
              <w:color w:val="0000FF"/>
              <w:rPrChange w:id="1513" w:author="Nishan Shrestha" w:date="2024-04-25T12:42:00Z">
                <w:rPr/>
              </w:rPrChange>
            </w:rPr>
            <w:delText>2</w:delText>
          </w:r>
        </w:del>
        <w:del w:id="1514" w:author="Nishan Shrestha" w:date="2024-05-07T15:41:00Z">
          <w:r w:rsidRPr="00C07CD2" w:rsidDel="00372288">
            <w:rPr>
              <w:b/>
              <w:bCs/>
              <w:i/>
              <w:iCs/>
              <w:color w:val="0000FF"/>
              <w:rPrChange w:id="1515" w:author="Nishan Shrestha" w:date="2024-04-25T12:42:00Z">
                <w:rPr/>
              </w:rPrChange>
            </w:rPr>
            <w:delText>-</w:delText>
          </w:r>
        </w:del>
        <w:r w:rsidRPr="00C07CD2">
          <w:rPr>
            <w:b/>
            <w:bCs/>
            <w:i/>
            <w:iCs/>
            <w:color w:val="0000FF"/>
            <w:rPrChange w:id="1516" w:author="Nishan Shrestha" w:date="2024-04-25T12:42:00Z">
              <w:rPr/>
            </w:rPrChange>
          </w:rPr>
          <w:t>3</w:t>
        </w:r>
      </w:ins>
    </w:p>
    <w:p w14:paraId="7D7AD33C" w14:textId="2C8A17A0" w:rsidR="00A275B5" w:rsidRDefault="008C234E" w:rsidP="001B756D">
      <w:pPr>
        <w:pStyle w:val="ListParagraph"/>
        <w:numPr>
          <w:ilvl w:val="0"/>
          <w:numId w:val="46"/>
        </w:numPr>
        <w:rPr>
          <w:ins w:id="1517" w:author="Nishan Shrestha" w:date="2024-04-26T13:09:00Z"/>
        </w:rPr>
      </w:pPr>
      <w:ins w:id="1518" w:author="Drace Pantalion" w:date="2021-04-29T09:59:00Z">
        <w:r>
          <w:t>The FPGA overvoltage and undervoltage GPIO signal</w:t>
        </w:r>
      </w:ins>
      <w:ins w:id="1519" w:author="Drace Pantalion" w:date="2021-04-29T10:17:00Z">
        <w:r w:rsidR="00EF7A54">
          <w:t>s</w:t>
        </w:r>
      </w:ins>
      <w:ins w:id="1520" w:author="Drace Pantalion" w:date="2021-04-29T09:59:00Z">
        <w:r>
          <w:t xml:space="preserve"> </w:t>
        </w:r>
        <w:del w:id="1521" w:author="Nishan Shrestha" w:date="2024-04-26T09:52:00Z">
          <w:r w:rsidDel="00232F36">
            <w:delText>will</w:delText>
          </w:r>
        </w:del>
      </w:ins>
      <w:ins w:id="1522" w:author="Nishan Shrestha" w:date="2024-04-26T09:52:00Z">
        <w:r w:rsidR="00232F36">
          <w:t>shall</w:t>
        </w:r>
      </w:ins>
      <w:ins w:id="1523" w:author="Drace Pantalion" w:date="2021-04-29T09:59:00Z">
        <w:r>
          <w:t xml:space="preserve"> be checked to ensure</w:t>
        </w:r>
      </w:ins>
      <w:ins w:id="1524" w:author="Nishan Shrestha" w:date="2023-12-14T11:40:00Z">
        <w:r w:rsidR="001B756D">
          <w:t xml:space="preserve"> </w:t>
        </w:r>
      </w:ins>
      <w:ins w:id="1525" w:author="Drace Pantalion" w:date="2021-04-29T09:59:00Z">
        <w:del w:id="1526" w:author="Nishan Shrestha" w:date="2023-06-28T16:00:00Z">
          <w:r w:rsidDel="002B0800">
            <w:delText xml:space="preserve"> </w:delText>
          </w:r>
        </w:del>
      </w:ins>
      <w:ins w:id="1527" w:author="Drace Pantalion" w:date="2021-05-10T09:04:00Z">
        <w:r w:rsidR="00175BDD">
          <w:t>reliable operation of FPGA hardware</w:t>
        </w:r>
      </w:ins>
      <w:ins w:id="1528" w:author="Drace Pantalion" w:date="2021-04-29T09:59:00Z">
        <w:r>
          <w:t>.</w:t>
        </w:r>
      </w:ins>
      <w:ins w:id="1529" w:author="Drace Pantalion" w:date="2021-05-10T09:02:00Z">
        <w:r w:rsidR="00175BDD">
          <w:t xml:space="preserve"> If FPGA overvoltage/undervoltage signal is detected, </w:t>
        </w:r>
      </w:ins>
      <w:ins w:id="1530" w:author="Drace Pantalion" w:date="2021-05-10T09:03:00Z">
        <w:r w:rsidR="00175BDD">
          <w:t xml:space="preserve">an error message </w:t>
        </w:r>
        <w:del w:id="1531" w:author="Nishan Shrestha" w:date="2024-04-26T09:52:00Z">
          <w:r w:rsidR="00175BDD" w:rsidDel="00232F36">
            <w:delText>is</w:delText>
          </w:r>
        </w:del>
      </w:ins>
      <w:ins w:id="1532" w:author="Nishan Shrestha" w:date="2024-04-26T09:52:00Z">
        <w:r w:rsidR="00232F36">
          <w:t>shall be</w:t>
        </w:r>
      </w:ins>
      <w:ins w:id="1533" w:author="Drace Pantalion" w:date="2021-05-10T09:03:00Z">
        <w:r w:rsidR="00175BDD">
          <w:t xml:space="preserve"> </w:t>
        </w:r>
        <w:del w:id="1534" w:author="Nishan Shrestha" w:date="2024-05-07T15:18:00Z">
          <w:r w:rsidR="00175BDD" w:rsidDel="00D627A8">
            <w:delText>printed/</w:delText>
          </w:r>
        </w:del>
      </w:ins>
      <w:ins w:id="1535" w:author="Nishan Shrestha" w:date="2024-04-26T09:53:00Z">
        <w:r w:rsidR="00232F36">
          <w:t xml:space="preserve">logged </w:t>
        </w:r>
      </w:ins>
      <w:ins w:id="1536" w:author="Drace Pantalion" w:date="2021-05-10T09:03:00Z">
        <w:del w:id="1537" w:author="Nishan Shrestha" w:date="2024-04-26T09:53:00Z">
          <w:r w:rsidR="00175BDD" w:rsidDel="00232F36">
            <w:delText xml:space="preserve">written to the log </w:delText>
          </w:r>
        </w:del>
        <w:r w:rsidR="00175BDD">
          <w:t>before shutting down the FCL link module.</w:t>
        </w:r>
      </w:ins>
    </w:p>
    <w:p w14:paraId="07113075" w14:textId="77777777" w:rsidR="001B756D" w:rsidRDefault="001B756D">
      <w:pPr>
        <w:rPr>
          <w:ins w:id="1538" w:author="Nishan Shrestha" w:date="2023-12-11T10:03:00Z"/>
        </w:rPr>
        <w:pPrChange w:id="1539" w:author="Nishan Shrestha" w:date="2024-04-26T13:14:00Z">
          <w:pPr>
            <w:ind w:left="720"/>
          </w:pPr>
        </w:pPrChange>
      </w:pPr>
    </w:p>
    <w:p w14:paraId="187E1873" w14:textId="59291E5B" w:rsidR="007342F3" w:rsidRDefault="007342F3">
      <w:pPr>
        <w:pStyle w:val="Heading2"/>
        <w:rPr>
          <w:ins w:id="1540" w:author="Nishan Shrestha" w:date="2024-04-25T12:43:00Z"/>
        </w:rPr>
      </w:pPr>
      <w:bookmarkStart w:id="1541" w:name="_Toc153436742"/>
      <w:bookmarkStart w:id="1542" w:name="_Toc165295806"/>
      <w:ins w:id="1543" w:author="Nishan Shrestha" w:date="2023-12-11T10:03:00Z">
        <w:r>
          <w:t>R</w:t>
        </w:r>
      </w:ins>
      <w:bookmarkEnd w:id="1541"/>
      <w:ins w:id="1544" w:author="Nishan Shrestha" w:date="2024-04-26T13:43:00Z">
        <w:r w:rsidR="00C4392C">
          <w:t>edundancy</w:t>
        </w:r>
      </w:ins>
      <w:bookmarkEnd w:id="1542"/>
    </w:p>
    <w:p w14:paraId="6AB57DDC" w14:textId="77777777" w:rsidR="00C07CD2" w:rsidRDefault="00C07CD2" w:rsidP="00C07CD2">
      <w:pPr>
        <w:rPr>
          <w:ins w:id="1545" w:author="Nishan Shrestha" w:date="2024-04-25T12:43:00Z"/>
          <w:b/>
          <w:bCs/>
          <w:i/>
          <w:iCs/>
          <w:color w:val="0000FF"/>
        </w:rPr>
      </w:pPr>
    </w:p>
    <w:p w14:paraId="5107C257" w14:textId="386992BF" w:rsidR="00A275B5" w:rsidRPr="00C07CD2" w:rsidRDefault="00C07CD2" w:rsidP="00A275B5">
      <w:pPr>
        <w:rPr>
          <w:ins w:id="1546" w:author="Nishan Shrestha" w:date="2023-12-14T11:27:00Z"/>
          <w:b/>
          <w:bCs/>
          <w:i/>
          <w:iCs/>
          <w:color w:val="0000FF"/>
          <w:rPrChange w:id="1547" w:author="Nishan Shrestha" w:date="2024-04-25T12:43:00Z">
            <w:rPr>
              <w:ins w:id="1548" w:author="Nishan Shrestha" w:date="2023-12-14T11:27:00Z"/>
              <w:rFonts w:eastAsia="SimSun"/>
              <w:bCs/>
              <w:szCs w:val="24"/>
              <w:lang w:eastAsia="zh-CN"/>
            </w:rPr>
          </w:rPrChange>
        </w:rPr>
      </w:pPr>
      <w:ins w:id="1549" w:author="Nishan Shrestha" w:date="2024-04-25T12:43:00Z">
        <w:r w:rsidRPr="00762492">
          <w:rPr>
            <w:b/>
            <w:bCs/>
            <w:i/>
            <w:iCs/>
            <w:color w:val="0000FF"/>
          </w:rPr>
          <w:t>RS901-002-24-</w:t>
        </w:r>
        <w:bookmarkStart w:id="1550" w:name="_Toc153436743"/>
        <w:r>
          <w:rPr>
            <w:b/>
            <w:bCs/>
            <w:i/>
            <w:iCs/>
            <w:color w:val="0000FF"/>
          </w:rPr>
          <w:t>3</w:t>
        </w:r>
      </w:ins>
      <w:ins w:id="1551" w:author="Nishan Shrestha" w:date="2024-05-07T15:43:00Z">
        <w:r w:rsidR="00372288">
          <w:rPr>
            <w:b/>
            <w:bCs/>
            <w:i/>
            <w:iCs/>
            <w:color w:val="0000FF"/>
          </w:rPr>
          <w:t>3</w:t>
        </w:r>
      </w:ins>
      <w:ins w:id="1552" w:author="Nishan Shrestha" w:date="2024-04-25T12:43:00Z">
        <w:r>
          <w:rPr>
            <w:b/>
            <w:bCs/>
            <w:i/>
            <w:iCs/>
            <w:color w:val="0000FF"/>
          </w:rPr>
          <w:t>-1</w:t>
        </w:r>
      </w:ins>
    </w:p>
    <w:p w14:paraId="32103C8A" w14:textId="7B701BDD" w:rsidR="00A275B5" w:rsidRDefault="001A66CC" w:rsidP="005F1CCF">
      <w:pPr>
        <w:pStyle w:val="ListParagraph"/>
        <w:numPr>
          <w:ilvl w:val="0"/>
          <w:numId w:val="49"/>
        </w:numPr>
        <w:rPr>
          <w:ins w:id="1553" w:author="Nishan Shrestha" w:date="2024-04-26T13:11:00Z"/>
          <w:rFonts w:eastAsia="SimSun"/>
          <w:bCs/>
        </w:rPr>
      </w:pPr>
      <w:ins w:id="1554" w:author="Nishan Shrestha" w:date="2023-12-11T11:56:00Z">
        <w:r w:rsidRPr="005F1CCF">
          <w:rPr>
            <w:rFonts w:eastAsia="SimSun"/>
            <w:rPrChange w:id="1555" w:author="Nishan Shrestha" w:date="2024-04-25T13:12:00Z">
              <w:rPr>
                <w:rFonts w:eastAsia="SimSun"/>
                <w:b/>
                <w:szCs w:val="24"/>
                <w:lang w:eastAsia="zh-CN"/>
              </w:rPr>
            </w:rPrChange>
          </w:rPr>
          <w:t xml:space="preserve">The redundant FPC08 processors shall both operate </w:t>
        </w:r>
      </w:ins>
      <w:ins w:id="1556" w:author="Nishan Shrestha" w:date="2024-05-07T15:18:00Z">
        <w:r w:rsidR="00D627A8">
          <w:rPr>
            <w:rFonts w:eastAsia="SimSun"/>
          </w:rPr>
          <w:t>in parallel</w:t>
        </w:r>
      </w:ins>
      <w:ins w:id="1557" w:author="Nishan Shrestha" w:date="2023-12-18T09:58:00Z">
        <w:r w:rsidR="00A201E0" w:rsidRPr="005F1CCF">
          <w:rPr>
            <w:rFonts w:eastAsia="SimSun"/>
          </w:rPr>
          <w:t xml:space="preserve"> with I/O images being updated as primary controllers</w:t>
        </w:r>
      </w:ins>
      <w:ins w:id="1558" w:author="Nishan Shrestha" w:date="2023-12-11T11:56:00Z">
        <w:r w:rsidRPr="005F1CCF">
          <w:rPr>
            <w:rFonts w:eastAsia="SimSun"/>
            <w:rPrChange w:id="1559" w:author="Nishan Shrestha" w:date="2024-04-25T13:12:00Z">
              <w:rPr>
                <w:rFonts w:eastAsia="SimSun"/>
                <w:b/>
                <w:szCs w:val="24"/>
                <w:lang w:eastAsia="zh-CN"/>
              </w:rPr>
            </w:rPrChange>
          </w:rPr>
          <w:t xml:space="preserve">. </w:t>
        </w:r>
      </w:ins>
      <w:bookmarkEnd w:id="1550"/>
      <w:ins w:id="1560" w:author="Nishan Shrestha" w:date="2024-04-26T17:11:00Z">
        <w:r w:rsidR="004274A5" w:rsidRPr="004274A5">
          <w:rPr>
            <w:rFonts w:eastAsia="SimSun"/>
            <w:bCs/>
          </w:rPr>
          <w:t xml:space="preserve">The primary controller's FPGA </w:t>
        </w:r>
      </w:ins>
      <w:ins w:id="1561" w:author="Nishan Shrestha" w:date="2024-04-29T15:20:00Z">
        <w:r w:rsidR="003A4F6C">
          <w:rPr>
            <w:rFonts w:eastAsia="SimSun"/>
            <w:bCs/>
          </w:rPr>
          <w:t xml:space="preserve">and C-link module </w:t>
        </w:r>
      </w:ins>
      <w:ins w:id="1562" w:author="Nishan Shrestha" w:date="2024-04-26T17:11:00Z">
        <w:r w:rsidR="004274A5">
          <w:rPr>
            <w:rFonts w:eastAsia="SimSun"/>
            <w:bCs/>
          </w:rPr>
          <w:t>shall</w:t>
        </w:r>
        <w:r w:rsidR="004274A5" w:rsidRPr="004274A5">
          <w:rPr>
            <w:rFonts w:eastAsia="SimSun"/>
            <w:bCs/>
          </w:rPr>
          <w:t xml:space="preserve"> handle both transmitting and receiving FCL</w:t>
        </w:r>
      </w:ins>
      <w:ins w:id="1563" w:author="Nishan Shrestha" w:date="2024-04-29T15:20:00Z">
        <w:r w:rsidR="003A4F6C">
          <w:rPr>
            <w:rFonts w:eastAsia="SimSun"/>
            <w:bCs/>
          </w:rPr>
          <w:t xml:space="preserve"> </w:t>
        </w:r>
      </w:ins>
      <w:ins w:id="1564" w:author="Nishan Shrestha" w:date="2024-04-29T15:23:00Z">
        <w:r w:rsidR="003A4F6C">
          <w:rPr>
            <w:rFonts w:eastAsia="SimSun"/>
            <w:bCs/>
          </w:rPr>
          <w:t xml:space="preserve">and </w:t>
        </w:r>
        <w:r w:rsidR="003A4F6C" w:rsidRPr="004274A5">
          <w:rPr>
            <w:rFonts w:eastAsia="SimSun"/>
            <w:bCs/>
          </w:rPr>
          <w:t>C</w:t>
        </w:r>
      </w:ins>
      <w:ins w:id="1565" w:author="Nishan Shrestha" w:date="2024-04-26T17:11:00Z">
        <w:r w:rsidR="004274A5" w:rsidRPr="004274A5">
          <w:rPr>
            <w:rFonts w:eastAsia="SimSun"/>
            <w:bCs/>
          </w:rPr>
          <w:t>-Link</w:t>
        </w:r>
      </w:ins>
      <w:ins w:id="1566" w:author="Nishan Shrestha" w:date="2024-04-29T15:19:00Z">
        <w:r w:rsidR="003A4F6C">
          <w:rPr>
            <w:rFonts w:eastAsia="SimSun"/>
            <w:bCs/>
          </w:rPr>
          <w:t xml:space="preserve"> </w:t>
        </w:r>
        <w:r w:rsidR="003A4F6C" w:rsidRPr="003A4F6C">
          <w:rPr>
            <w:rFonts w:eastAsia="SimSun"/>
            <w:bCs/>
          </w:rPr>
          <w:t>communications</w:t>
        </w:r>
      </w:ins>
      <w:ins w:id="1567" w:author="Nishan Shrestha" w:date="2024-04-29T15:20:00Z">
        <w:r w:rsidR="003A4F6C">
          <w:rPr>
            <w:rFonts w:eastAsia="SimSun"/>
            <w:bCs/>
          </w:rPr>
          <w:t xml:space="preserve"> </w:t>
        </w:r>
      </w:ins>
      <w:ins w:id="1568" w:author="Nishan Shrestha" w:date="2024-04-29T15:24:00Z">
        <w:r w:rsidR="003A4F6C" w:rsidRPr="003A4F6C">
          <w:rPr>
            <w:rFonts w:eastAsia="SimSun"/>
            <w:bCs/>
          </w:rPr>
          <w:t>correspondingly</w:t>
        </w:r>
      </w:ins>
      <w:ins w:id="1569" w:author="Nishan Shrestha" w:date="2024-04-26T17:11:00Z">
        <w:r w:rsidR="004274A5" w:rsidRPr="004274A5">
          <w:rPr>
            <w:rFonts w:eastAsia="SimSun"/>
            <w:bCs/>
          </w:rPr>
          <w:t xml:space="preserve">. Conversely, the secondary controller's FPGA </w:t>
        </w:r>
      </w:ins>
      <w:ins w:id="1570" w:author="Nishan Shrestha" w:date="2024-04-29T15:26:00Z">
        <w:r w:rsidR="003A4F6C">
          <w:rPr>
            <w:rFonts w:eastAsia="SimSun"/>
            <w:bCs/>
          </w:rPr>
          <w:lastRenderedPageBreak/>
          <w:t xml:space="preserve">and </w:t>
        </w:r>
        <w:r w:rsidR="003A4F6C" w:rsidRPr="003A4F6C">
          <w:rPr>
            <w:rFonts w:eastAsia="SimSun"/>
            <w:bCs/>
          </w:rPr>
          <w:t>C-</w:t>
        </w:r>
      </w:ins>
      <w:ins w:id="1571" w:author="Nishan Shrestha" w:date="2024-04-29T15:27:00Z">
        <w:r w:rsidR="003A4F6C" w:rsidRPr="003A4F6C">
          <w:rPr>
            <w:rFonts w:eastAsia="SimSun"/>
            <w:bCs/>
          </w:rPr>
          <w:t xml:space="preserve">Link </w:t>
        </w:r>
        <w:r w:rsidR="003A4F6C">
          <w:rPr>
            <w:rFonts w:eastAsia="SimSun"/>
            <w:bCs/>
          </w:rPr>
          <w:t>module</w:t>
        </w:r>
      </w:ins>
      <w:ins w:id="1572" w:author="Nishan Shrestha" w:date="2024-04-29T15:26:00Z">
        <w:r w:rsidR="003A4F6C">
          <w:rPr>
            <w:rFonts w:eastAsia="SimSun"/>
            <w:bCs/>
          </w:rPr>
          <w:t xml:space="preserve"> </w:t>
        </w:r>
      </w:ins>
      <w:ins w:id="1573" w:author="Nishan Shrestha" w:date="2024-04-26T17:11:00Z">
        <w:r w:rsidR="004274A5">
          <w:rPr>
            <w:rFonts w:eastAsia="SimSun"/>
            <w:bCs/>
          </w:rPr>
          <w:t>shall only</w:t>
        </w:r>
        <w:r w:rsidR="004274A5" w:rsidRPr="004274A5">
          <w:rPr>
            <w:rFonts w:eastAsia="SimSun"/>
            <w:bCs/>
          </w:rPr>
          <w:t xml:space="preserve"> receive FCL and C-Lin</w:t>
        </w:r>
      </w:ins>
      <w:ins w:id="1574" w:author="Nishan Shrestha" w:date="2024-04-29T15:27:00Z">
        <w:r w:rsidR="003A4F6C">
          <w:rPr>
            <w:rFonts w:eastAsia="SimSun"/>
            <w:bCs/>
          </w:rPr>
          <w:t>k</w:t>
        </w:r>
      </w:ins>
      <w:ins w:id="1575" w:author="Nishan Shrestha" w:date="2024-04-26T17:11:00Z">
        <w:r w:rsidR="004274A5" w:rsidRPr="004274A5">
          <w:rPr>
            <w:rFonts w:eastAsia="SimSun"/>
            <w:bCs/>
          </w:rPr>
          <w:t xml:space="preserve"> </w:t>
        </w:r>
      </w:ins>
      <w:ins w:id="1576" w:author="Nishan Shrestha" w:date="2024-04-29T15:19:00Z">
        <w:r w:rsidR="003A4F6C" w:rsidRPr="003A4F6C">
          <w:rPr>
            <w:rFonts w:eastAsia="SimSun"/>
            <w:bCs/>
          </w:rPr>
          <w:t>communications</w:t>
        </w:r>
      </w:ins>
      <w:ins w:id="1577" w:author="Nishan Shrestha" w:date="2024-04-29T15:27:00Z">
        <w:r w:rsidR="003A4F6C">
          <w:rPr>
            <w:rFonts w:eastAsia="SimSun"/>
            <w:bCs/>
          </w:rPr>
          <w:t xml:space="preserve"> </w:t>
        </w:r>
        <w:r w:rsidR="003A4F6C" w:rsidRPr="003A4F6C">
          <w:rPr>
            <w:rFonts w:eastAsia="SimSun"/>
            <w:bCs/>
          </w:rPr>
          <w:t>correspondingly</w:t>
        </w:r>
      </w:ins>
      <w:ins w:id="1578" w:author="Nishan Shrestha" w:date="2024-04-26T17:11:00Z">
        <w:r w:rsidR="004274A5" w:rsidRPr="004274A5">
          <w:rPr>
            <w:rFonts w:eastAsia="SimSun"/>
            <w:bCs/>
          </w:rPr>
          <w:t>.</w:t>
        </w:r>
      </w:ins>
    </w:p>
    <w:p w14:paraId="22B599B6" w14:textId="77777777" w:rsidR="007B0721" w:rsidRPr="007B0721" w:rsidRDefault="007B0721">
      <w:pPr>
        <w:rPr>
          <w:ins w:id="1579" w:author="Nishan Shrestha" w:date="2024-04-25T12:43:00Z"/>
          <w:rFonts w:eastAsia="SimSun"/>
          <w:bCs/>
        </w:rPr>
        <w:pPrChange w:id="1580" w:author="Nishan Shrestha" w:date="2024-04-26T13:11:00Z">
          <w:pPr>
            <w:ind w:left="1080" w:hanging="720"/>
          </w:pPr>
        </w:pPrChange>
      </w:pPr>
    </w:p>
    <w:p w14:paraId="6AA7B873" w14:textId="080E07E6" w:rsidR="00A275B5" w:rsidRPr="00C07CD2" w:rsidRDefault="00C07CD2">
      <w:pPr>
        <w:rPr>
          <w:ins w:id="1581" w:author="Nishan Shrestha" w:date="2023-12-11T11:56:00Z"/>
          <w:rFonts w:eastAsia="SimSun"/>
          <w:b/>
          <w:i/>
          <w:iCs/>
          <w:color w:val="0000FF"/>
          <w:rPrChange w:id="1582" w:author="Nishan Shrestha" w:date="2024-04-25T12:43:00Z">
            <w:rPr>
              <w:ins w:id="1583" w:author="Nishan Shrestha" w:date="2023-12-11T11:56:00Z"/>
              <w:rFonts w:eastAsia="SimSun"/>
              <w:b w:val="0"/>
              <w:szCs w:val="24"/>
              <w:lang w:eastAsia="zh-CN"/>
            </w:rPr>
          </w:rPrChange>
        </w:rPr>
        <w:pPrChange w:id="1584" w:author="Nishan Shrestha" w:date="2024-04-25T12:43:00Z">
          <w:pPr>
            <w:pStyle w:val="Heading3"/>
            <w:numPr>
              <w:ilvl w:val="0"/>
              <w:numId w:val="0"/>
            </w:numPr>
            <w:tabs>
              <w:tab w:val="left" w:pos="720"/>
            </w:tabs>
            <w:ind w:left="0" w:hanging="360"/>
          </w:pPr>
        </w:pPrChange>
      </w:pPr>
      <w:ins w:id="1585" w:author="Nishan Shrestha" w:date="2024-04-25T12:43:00Z">
        <w:r w:rsidRPr="00C07CD2">
          <w:rPr>
            <w:rFonts w:eastAsia="SimSun"/>
            <w:b/>
            <w:i/>
            <w:iCs/>
            <w:color w:val="0000FF"/>
            <w:rPrChange w:id="1586" w:author="Nishan Shrestha" w:date="2024-04-25T12:43:00Z">
              <w:rPr>
                <w:rFonts w:eastAsia="SimSun"/>
                <w:b w:val="0"/>
                <w:bCs w:val="0"/>
              </w:rPr>
            </w:rPrChange>
          </w:rPr>
          <w:t>RS901-002-24-</w:t>
        </w:r>
      </w:ins>
      <w:ins w:id="1587" w:author="Nishan Shrestha" w:date="2024-05-07T15:43:00Z">
        <w:r w:rsidR="00372288">
          <w:rPr>
            <w:rFonts w:eastAsia="SimSun"/>
            <w:b/>
            <w:i/>
            <w:iCs/>
            <w:color w:val="0000FF"/>
          </w:rPr>
          <w:t>3</w:t>
        </w:r>
      </w:ins>
      <w:ins w:id="1588" w:author="Nishan Shrestha" w:date="2024-04-25T12:43:00Z">
        <w:r w:rsidRPr="00C07CD2">
          <w:rPr>
            <w:rFonts w:eastAsia="SimSun"/>
            <w:b/>
            <w:i/>
            <w:iCs/>
            <w:color w:val="0000FF"/>
            <w:rPrChange w:id="1589" w:author="Nishan Shrestha" w:date="2024-04-25T12:43:00Z">
              <w:rPr>
                <w:rFonts w:eastAsia="SimSun"/>
                <w:b w:val="0"/>
                <w:bCs w:val="0"/>
              </w:rPr>
            </w:rPrChange>
          </w:rPr>
          <w:t>3-</w:t>
        </w:r>
        <w:r w:rsidRPr="00C07CD2">
          <w:rPr>
            <w:rFonts w:eastAsia="SimSun"/>
            <w:b/>
            <w:i/>
            <w:iCs/>
            <w:color w:val="0000FF"/>
            <w:rPrChange w:id="1590" w:author="Nishan Shrestha" w:date="2024-04-25T12:43:00Z">
              <w:rPr>
                <w:rFonts w:eastAsia="SimSun"/>
                <w:b w:val="0"/>
              </w:rPr>
            </w:rPrChange>
          </w:rPr>
          <w:t>2</w:t>
        </w:r>
      </w:ins>
    </w:p>
    <w:p w14:paraId="6CB8EFE3" w14:textId="48566F08" w:rsidR="001A66CC" w:rsidRDefault="001A66CC" w:rsidP="005F1CCF">
      <w:pPr>
        <w:pStyle w:val="ListParagraph"/>
        <w:numPr>
          <w:ilvl w:val="0"/>
          <w:numId w:val="49"/>
        </w:numPr>
        <w:rPr>
          <w:ins w:id="1591" w:author="Nishan Shrestha" w:date="2024-04-26T17:06:00Z"/>
          <w:bCs/>
          <w:szCs w:val="24"/>
          <w:lang w:eastAsia="zh-CN"/>
        </w:rPr>
      </w:pPr>
      <w:ins w:id="1592" w:author="Nishan Shrestha" w:date="2023-12-11T11:56:00Z">
        <w:r w:rsidRPr="005F1CCF">
          <w:rPr>
            <w:bCs/>
            <w:szCs w:val="24"/>
            <w:lang w:eastAsia="zh-CN"/>
          </w:rPr>
          <w:t xml:space="preserve">Redundant controllers shall transition from primary to secondary without bumping (“bumpless”) the control process. </w:t>
        </w:r>
      </w:ins>
    </w:p>
    <w:p w14:paraId="2A7E8FCD" w14:textId="77777777" w:rsidR="00C07CD2" w:rsidRDefault="00C07CD2" w:rsidP="00C07CD2">
      <w:pPr>
        <w:rPr>
          <w:ins w:id="1593" w:author="Nishan Shrestha" w:date="2024-04-25T12:44:00Z"/>
          <w:b/>
          <w:bCs/>
          <w:i/>
          <w:iCs/>
          <w:color w:val="0000FF"/>
        </w:rPr>
      </w:pPr>
    </w:p>
    <w:p w14:paraId="74F88670" w14:textId="2D7BF7A0" w:rsidR="00C07CD2" w:rsidRPr="00C07CD2" w:rsidRDefault="00C07CD2">
      <w:pPr>
        <w:rPr>
          <w:ins w:id="1594" w:author="Nishan Shrestha" w:date="2024-04-25T12:43:00Z"/>
          <w:b/>
          <w:bCs/>
          <w:i/>
          <w:iCs/>
          <w:color w:val="0000FF"/>
          <w:rPrChange w:id="1595" w:author="Nishan Shrestha" w:date="2024-04-25T12:43:00Z">
            <w:rPr>
              <w:ins w:id="1596" w:author="Nishan Shrestha" w:date="2024-04-25T12:43:00Z"/>
            </w:rPr>
          </w:rPrChange>
        </w:rPr>
        <w:pPrChange w:id="1597" w:author="Nishan Shrestha" w:date="2024-04-25T12:43:00Z">
          <w:pPr>
            <w:pStyle w:val="ListParagraph"/>
            <w:numPr>
              <w:numId w:val="46"/>
            </w:numPr>
            <w:ind w:hanging="360"/>
          </w:pPr>
        </w:pPrChange>
      </w:pPr>
      <w:ins w:id="1598" w:author="Nishan Shrestha" w:date="2024-04-25T12:43:00Z">
        <w:r w:rsidRPr="00C07CD2">
          <w:rPr>
            <w:b/>
            <w:bCs/>
            <w:i/>
            <w:iCs/>
            <w:color w:val="0000FF"/>
            <w:rPrChange w:id="1599" w:author="Nishan Shrestha" w:date="2024-04-25T12:43:00Z">
              <w:rPr/>
            </w:rPrChange>
          </w:rPr>
          <w:t>RS901-002-24-3</w:t>
        </w:r>
      </w:ins>
      <w:ins w:id="1600" w:author="Nishan Shrestha" w:date="2024-05-07T15:43:00Z">
        <w:r w:rsidR="00372288">
          <w:rPr>
            <w:b/>
            <w:bCs/>
            <w:i/>
            <w:iCs/>
            <w:color w:val="0000FF"/>
          </w:rPr>
          <w:t>3</w:t>
        </w:r>
      </w:ins>
      <w:ins w:id="1601" w:author="Nishan Shrestha" w:date="2024-04-25T12:43:00Z">
        <w:r w:rsidRPr="00C07CD2">
          <w:rPr>
            <w:b/>
            <w:bCs/>
            <w:i/>
            <w:iCs/>
            <w:color w:val="0000FF"/>
            <w:rPrChange w:id="1602" w:author="Nishan Shrestha" w:date="2024-04-25T12:43:00Z">
              <w:rPr/>
            </w:rPrChange>
          </w:rPr>
          <w:t>-</w:t>
        </w:r>
      </w:ins>
      <w:ins w:id="1603" w:author="Nishan Shrestha" w:date="2024-04-25T12:44:00Z">
        <w:r>
          <w:rPr>
            <w:b/>
            <w:bCs/>
            <w:i/>
            <w:iCs/>
            <w:color w:val="0000FF"/>
          </w:rPr>
          <w:t>3</w:t>
        </w:r>
      </w:ins>
    </w:p>
    <w:p w14:paraId="0DD7C7A3" w14:textId="7A961EEE" w:rsidR="001A66CC" w:rsidRDefault="001A66CC" w:rsidP="005F1CCF">
      <w:pPr>
        <w:pStyle w:val="ListParagraph"/>
        <w:numPr>
          <w:ilvl w:val="0"/>
          <w:numId w:val="49"/>
        </w:numPr>
        <w:rPr>
          <w:ins w:id="1604" w:author="Nishan Shrestha" w:date="2024-04-26T15:25:00Z"/>
          <w:bCs/>
          <w:szCs w:val="24"/>
          <w:lang w:eastAsia="zh-CN"/>
        </w:rPr>
      </w:pPr>
      <w:ins w:id="1605" w:author="Nishan Shrestha" w:date="2023-12-11T11:56:00Z">
        <w:r w:rsidRPr="005F1CCF">
          <w:rPr>
            <w:bCs/>
            <w:szCs w:val="24"/>
            <w:lang w:eastAsia="zh-CN"/>
          </w:rPr>
          <w:t>The</w:t>
        </w:r>
      </w:ins>
      <w:ins w:id="1606" w:author="Nishan Shrestha" w:date="2023-12-18T10:00:00Z">
        <w:r w:rsidR="00A201E0" w:rsidRPr="005F1CCF">
          <w:rPr>
            <w:bCs/>
            <w:szCs w:val="24"/>
            <w:lang w:eastAsia="zh-CN"/>
          </w:rPr>
          <w:t xml:space="preserve"> FPC08 controllers </w:t>
        </w:r>
      </w:ins>
      <w:ins w:id="1607" w:author="Nishan Shrestha" w:date="2024-04-26T15:25:00Z">
        <w:r w:rsidR="00841E67">
          <w:rPr>
            <w:bCs/>
            <w:szCs w:val="24"/>
            <w:lang w:eastAsia="zh-CN"/>
          </w:rPr>
          <w:t>are</w:t>
        </w:r>
      </w:ins>
      <w:ins w:id="1608" w:author="Nishan Shrestha" w:date="2023-12-18T10:00:00Z">
        <w:r w:rsidR="00A201E0" w:rsidRPr="005F1CCF">
          <w:rPr>
            <w:bCs/>
            <w:szCs w:val="24"/>
            <w:lang w:eastAsia="zh-CN"/>
          </w:rPr>
          <w:t xml:space="preserve"> hot-swappable</w:t>
        </w:r>
      </w:ins>
      <w:ins w:id="1609" w:author="Nishan Shrestha" w:date="2023-12-18T10:01:00Z">
        <w:r w:rsidR="00A201E0" w:rsidRPr="005F1CCF">
          <w:rPr>
            <w:bCs/>
            <w:szCs w:val="24"/>
            <w:lang w:eastAsia="zh-CN"/>
          </w:rPr>
          <w:t xml:space="preserve">. </w:t>
        </w:r>
      </w:ins>
      <w:ins w:id="1610" w:author="Nishan Shrestha" w:date="2023-12-18T10:00:00Z">
        <w:r w:rsidR="00A201E0" w:rsidRPr="005F1CCF">
          <w:rPr>
            <w:bCs/>
            <w:szCs w:val="24"/>
            <w:lang w:eastAsia="zh-CN"/>
          </w:rPr>
          <w:t>The controllers shall be maintainable, permitting removal and replacement of a controller with equalization of the new controller to full synchronized status.</w:t>
        </w:r>
      </w:ins>
    </w:p>
    <w:p w14:paraId="3A4117AE" w14:textId="77777777" w:rsidR="00C07CD2" w:rsidRDefault="00C07CD2" w:rsidP="00C07CD2">
      <w:pPr>
        <w:rPr>
          <w:ins w:id="1611" w:author="Nishan Shrestha" w:date="2024-04-25T12:44:00Z"/>
          <w:b/>
          <w:i/>
          <w:iCs/>
          <w:color w:val="0000FF"/>
          <w:szCs w:val="24"/>
          <w:lang w:eastAsia="zh-CN"/>
        </w:rPr>
      </w:pPr>
    </w:p>
    <w:p w14:paraId="3A0FF02E" w14:textId="59C64C27" w:rsidR="00A275B5" w:rsidRPr="00C07CD2" w:rsidRDefault="00C07CD2">
      <w:pPr>
        <w:rPr>
          <w:ins w:id="1612" w:author="Nishan Shrestha" w:date="2023-12-11T11:56:00Z"/>
          <w:b/>
          <w:i/>
          <w:iCs/>
          <w:color w:val="0000FF"/>
          <w:szCs w:val="24"/>
          <w:lang w:eastAsia="zh-CN"/>
          <w:rPrChange w:id="1613" w:author="Nishan Shrestha" w:date="2024-04-25T12:44:00Z">
            <w:rPr>
              <w:ins w:id="1614" w:author="Nishan Shrestha" w:date="2023-12-11T11:56:00Z"/>
              <w:bCs/>
              <w:szCs w:val="24"/>
              <w:lang w:eastAsia="zh-CN"/>
            </w:rPr>
          </w:rPrChange>
        </w:rPr>
        <w:pPrChange w:id="1615" w:author="Nishan Shrestha" w:date="2024-04-25T12:44:00Z">
          <w:pPr>
            <w:autoSpaceDE w:val="0"/>
            <w:autoSpaceDN w:val="0"/>
            <w:adjustRightInd w:val="0"/>
            <w:spacing w:before="240"/>
            <w:ind w:left="720" w:hanging="360"/>
          </w:pPr>
        </w:pPrChange>
      </w:pPr>
      <w:ins w:id="1616" w:author="Nishan Shrestha" w:date="2024-04-25T12:44:00Z">
        <w:r w:rsidRPr="00C07CD2">
          <w:rPr>
            <w:b/>
            <w:i/>
            <w:iCs/>
            <w:color w:val="0000FF"/>
            <w:szCs w:val="24"/>
            <w:lang w:eastAsia="zh-CN"/>
            <w:rPrChange w:id="1617" w:author="Nishan Shrestha" w:date="2024-04-25T12:44:00Z">
              <w:rPr>
                <w:bCs/>
                <w:szCs w:val="24"/>
                <w:lang w:eastAsia="zh-CN"/>
              </w:rPr>
            </w:rPrChange>
          </w:rPr>
          <w:t>RS901-002-24-3</w:t>
        </w:r>
      </w:ins>
      <w:ins w:id="1618" w:author="Nishan Shrestha" w:date="2024-05-07T15:43:00Z">
        <w:r w:rsidR="00372288">
          <w:rPr>
            <w:b/>
            <w:i/>
            <w:iCs/>
            <w:color w:val="0000FF"/>
            <w:szCs w:val="24"/>
            <w:lang w:eastAsia="zh-CN"/>
          </w:rPr>
          <w:t>3</w:t>
        </w:r>
      </w:ins>
      <w:ins w:id="1619" w:author="Nishan Shrestha" w:date="2024-04-25T12:44:00Z">
        <w:r w:rsidRPr="00C07CD2">
          <w:rPr>
            <w:b/>
            <w:i/>
            <w:iCs/>
            <w:color w:val="0000FF"/>
            <w:szCs w:val="24"/>
            <w:lang w:eastAsia="zh-CN"/>
            <w:rPrChange w:id="1620" w:author="Nishan Shrestha" w:date="2024-04-25T12:44:00Z">
              <w:rPr>
                <w:bCs/>
                <w:szCs w:val="24"/>
                <w:lang w:eastAsia="zh-CN"/>
              </w:rPr>
            </w:rPrChange>
          </w:rPr>
          <w:t>-</w:t>
        </w:r>
        <w:r>
          <w:rPr>
            <w:b/>
            <w:i/>
            <w:iCs/>
            <w:color w:val="0000FF"/>
            <w:szCs w:val="24"/>
            <w:lang w:eastAsia="zh-CN"/>
          </w:rPr>
          <w:t>4</w:t>
        </w:r>
      </w:ins>
    </w:p>
    <w:p w14:paraId="78D6D964" w14:textId="7386E4AE" w:rsidR="00A275B5" w:rsidRPr="005F1CCF" w:rsidRDefault="001A66CC">
      <w:pPr>
        <w:pStyle w:val="ListParagraph"/>
        <w:numPr>
          <w:ilvl w:val="0"/>
          <w:numId w:val="49"/>
        </w:numPr>
        <w:rPr>
          <w:ins w:id="1621" w:author="Nishan Shrestha" w:date="2023-12-14T11:26:00Z"/>
          <w:bCs/>
          <w:szCs w:val="24"/>
          <w:lang w:eastAsia="zh-CN"/>
        </w:rPr>
        <w:pPrChange w:id="1622" w:author="Nishan Shrestha" w:date="2024-04-25T13:12:00Z">
          <w:pPr>
            <w:pStyle w:val="ListParagraph"/>
            <w:numPr>
              <w:ilvl w:val="2"/>
              <w:numId w:val="46"/>
            </w:numPr>
            <w:ind w:left="1080" w:hanging="720"/>
          </w:pPr>
        </w:pPrChange>
      </w:pPr>
      <w:ins w:id="1623" w:author="Nishan Shrestha" w:date="2023-12-11T11:56:00Z">
        <w:r w:rsidRPr="005F1CCF">
          <w:rPr>
            <w:bCs/>
            <w:szCs w:val="24"/>
            <w:lang w:eastAsia="zh-CN"/>
          </w:rPr>
          <w:t>The controllers shall include equalization functions to insure internally calculated statuses, values, and time related conditions match in both controllers.</w:t>
        </w:r>
      </w:ins>
    </w:p>
    <w:p w14:paraId="3EA7AEEB" w14:textId="77777777" w:rsidR="00C07CD2" w:rsidRDefault="00C07CD2" w:rsidP="00C07CD2">
      <w:pPr>
        <w:rPr>
          <w:ins w:id="1624" w:author="Nishan Shrestha" w:date="2024-04-25T12:44:00Z"/>
          <w:b/>
          <w:i/>
          <w:iCs/>
          <w:color w:val="0000FF"/>
          <w:szCs w:val="24"/>
          <w:lang w:eastAsia="zh-CN"/>
        </w:rPr>
      </w:pPr>
    </w:p>
    <w:p w14:paraId="4D8ACE72" w14:textId="790356B5" w:rsidR="00C07CD2" w:rsidRPr="00C07CD2" w:rsidRDefault="00C07CD2">
      <w:pPr>
        <w:rPr>
          <w:ins w:id="1625" w:author="Nishan Shrestha" w:date="2024-04-25T12:44:00Z"/>
          <w:b/>
          <w:i/>
          <w:iCs/>
          <w:color w:val="0000FF"/>
          <w:szCs w:val="24"/>
          <w:lang w:eastAsia="zh-CN"/>
          <w:rPrChange w:id="1626" w:author="Nishan Shrestha" w:date="2024-04-25T12:44:00Z">
            <w:rPr>
              <w:ins w:id="1627" w:author="Nishan Shrestha" w:date="2024-04-25T12:44:00Z"/>
              <w:lang w:eastAsia="zh-CN"/>
            </w:rPr>
          </w:rPrChange>
        </w:rPr>
        <w:pPrChange w:id="1628" w:author="Nishan Shrestha" w:date="2024-04-25T12:44:00Z">
          <w:pPr>
            <w:pStyle w:val="ListParagraph"/>
            <w:numPr>
              <w:numId w:val="46"/>
            </w:numPr>
            <w:ind w:hanging="360"/>
          </w:pPr>
        </w:pPrChange>
      </w:pPr>
      <w:ins w:id="1629" w:author="Nishan Shrestha" w:date="2024-04-25T12:44:00Z">
        <w:r w:rsidRPr="00C07CD2">
          <w:rPr>
            <w:b/>
            <w:i/>
            <w:iCs/>
            <w:color w:val="0000FF"/>
            <w:szCs w:val="24"/>
            <w:lang w:eastAsia="zh-CN"/>
            <w:rPrChange w:id="1630" w:author="Nishan Shrestha" w:date="2024-04-25T12:44:00Z">
              <w:rPr>
                <w:lang w:eastAsia="zh-CN"/>
              </w:rPr>
            </w:rPrChange>
          </w:rPr>
          <w:t>RS901-002-24-3</w:t>
        </w:r>
      </w:ins>
      <w:ins w:id="1631" w:author="Nishan Shrestha" w:date="2024-05-07T15:43:00Z">
        <w:r w:rsidR="00372288">
          <w:rPr>
            <w:b/>
            <w:i/>
            <w:iCs/>
            <w:color w:val="0000FF"/>
            <w:szCs w:val="24"/>
            <w:lang w:eastAsia="zh-CN"/>
          </w:rPr>
          <w:t>3</w:t>
        </w:r>
      </w:ins>
      <w:ins w:id="1632" w:author="Nishan Shrestha" w:date="2024-04-25T12:44:00Z">
        <w:r w:rsidRPr="00C07CD2">
          <w:rPr>
            <w:b/>
            <w:i/>
            <w:iCs/>
            <w:color w:val="0000FF"/>
            <w:szCs w:val="24"/>
            <w:lang w:eastAsia="zh-CN"/>
            <w:rPrChange w:id="1633" w:author="Nishan Shrestha" w:date="2024-04-25T12:44:00Z">
              <w:rPr>
                <w:lang w:eastAsia="zh-CN"/>
              </w:rPr>
            </w:rPrChange>
          </w:rPr>
          <w:t>-</w:t>
        </w:r>
      </w:ins>
      <w:ins w:id="1634" w:author="Nishan Shrestha" w:date="2024-04-25T12:45:00Z">
        <w:r>
          <w:rPr>
            <w:b/>
            <w:i/>
            <w:iCs/>
            <w:color w:val="0000FF"/>
            <w:szCs w:val="24"/>
            <w:lang w:eastAsia="zh-CN"/>
          </w:rPr>
          <w:t>5</w:t>
        </w:r>
      </w:ins>
    </w:p>
    <w:p w14:paraId="1F417C68" w14:textId="3623AA7A" w:rsidR="001A66CC" w:rsidRPr="005F1CCF" w:rsidRDefault="001A66CC">
      <w:pPr>
        <w:pStyle w:val="ListParagraph"/>
        <w:numPr>
          <w:ilvl w:val="0"/>
          <w:numId w:val="49"/>
        </w:numPr>
        <w:rPr>
          <w:ins w:id="1635" w:author="Nishan Shrestha" w:date="2024-04-25T12:45:00Z"/>
          <w:bCs/>
          <w:szCs w:val="24"/>
          <w:lang w:eastAsia="zh-CN"/>
        </w:rPr>
        <w:pPrChange w:id="1636" w:author="Nishan Shrestha" w:date="2024-04-25T13:12:00Z">
          <w:pPr>
            <w:pStyle w:val="ListParagraph"/>
            <w:numPr>
              <w:ilvl w:val="2"/>
              <w:numId w:val="46"/>
            </w:numPr>
            <w:ind w:left="1080" w:hanging="720"/>
          </w:pPr>
        </w:pPrChange>
      </w:pPr>
      <w:ins w:id="1637" w:author="Nishan Shrestha" w:date="2023-12-11T11:56:00Z">
        <w:r w:rsidRPr="005F1CCF">
          <w:rPr>
            <w:bCs/>
            <w:szCs w:val="24"/>
            <w:lang w:eastAsia="zh-CN"/>
          </w:rPr>
          <w:t xml:space="preserve">The equalization functions shall only occur if the application </w:t>
        </w:r>
      </w:ins>
      <w:ins w:id="1638" w:author="Nishan Shrestha" w:date="2023-12-18T10:01:00Z">
        <w:r w:rsidR="00A201E0" w:rsidRPr="005F1CCF">
          <w:rPr>
            <w:bCs/>
            <w:szCs w:val="24"/>
            <w:lang w:eastAsia="zh-CN"/>
          </w:rPr>
          <w:t>files</w:t>
        </w:r>
      </w:ins>
      <w:ins w:id="1639" w:author="Nishan Shrestha" w:date="2023-12-11T11:56:00Z">
        <w:r w:rsidRPr="005F1CCF">
          <w:rPr>
            <w:bCs/>
            <w:szCs w:val="24"/>
            <w:lang w:eastAsia="zh-CN"/>
          </w:rPr>
          <w:t xml:space="preserve"> in both primary and secondary controllers are identical.</w:t>
        </w:r>
      </w:ins>
    </w:p>
    <w:p w14:paraId="6FF0A32E" w14:textId="77777777" w:rsidR="00C07CD2" w:rsidRDefault="00C07CD2" w:rsidP="00C07CD2">
      <w:pPr>
        <w:rPr>
          <w:ins w:id="1640" w:author="Nishan Shrestha" w:date="2024-04-25T12:45:00Z"/>
          <w:b/>
          <w:i/>
          <w:iCs/>
          <w:color w:val="0000FF"/>
          <w:szCs w:val="24"/>
          <w:lang w:eastAsia="zh-CN"/>
        </w:rPr>
      </w:pPr>
    </w:p>
    <w:p w14:paraId="223CE8ED" w14:textId="49C93E72" w:rsidR="00A275B5" w:rsidRPr="00A275B5" w:rsidRDefault="00C07CD2">
      <w:pPr>
        <w:rPr>
          <w:ins w:id="1641" w:author="Nishan Shrestha" w:date="2023-12-11T11:56:00Z"/>
          <w:bCs/>
          <w:szCs w:val="24"/>
          <w:lang w:eastAsia="zh-CN"/>
        </w:rPr>
        <w:pPrChange w:id="1642" w:author="Nishan Shrestha" w:date="2024-04-25T12:45:00Z">
          <w:pPr>
            <w:autoSpaceDE w:val="0"/>
            <w:autoSpaceDN w:val="0"/>
            <w:adjustRightInd w:val="0"/>
            <w:spacing w:before="240"/>
            <w:ind w:left="720" w:hanging="360"/>
          </w:pPr>
        </w:pPrChange>
      </w:pPr>
      <w:ins w:id="1643" w:author="Nishan Shrestha" w:date="2024-04-25T12:45:00Z">
        <w:r w:rsidRPr="00C07CD2">
          <w:rPr>
            <w:b/>
            <w:i/>
            <w:iCs/>
            <w:color w:val="0000FF"/>
            <w:szCs w:val="24"/>
            <w:lang w:eastAsia="zh-CN"/>
            <w:rPrChange w:id="1644" w:author="Nishan Shrestha" w:date="2024-04-25T12:45:00Z">
              <w:rPr>
                <w:lang w:eastAsia="zh-CN"/>
              </w:rPr>
            </w:rPrChange>
          </w:rPr>
          <w:t>RS901-002-24-3</w:t>
        </w:r>
      </w:ins>
      <w:ins w:id="1645" w:author="Nishan Shrestha" w:date="2024-05-07T15:43:00Z">
        <w:r w:rsidR="00372288">
          <w:rPr>
            <w:b/>
            <w:i/>
            <w:iCs/>
            <w:color w:val="0000FF"/>
            <w:szCs w:val="24"/>
            <w:lang w:eastAsia="zh-CN"/>
          </w:rPr>
          <w:t>3</w:t>
        </w:r>
      </w:ins>
      <w:ins w:id="1646" w:author="Nishan Shrestha" w:date="2024-04-25T12:45:00Z">
        <w:r w:rsidRPr="00C07CD2">
          <w:rPr>
            <w:b/>
            <w:i/>
            <w:iCs/>
            <w:color w:val="0000FF"/>
            <w:szCs w:val="24"/>
            <w:lang w:eastAsia="zh-CN"/>
            <w:rPrChange w:id="1647" w:author="Nishan Shrestha" w:date="2024-04-25T12:45:00Z">
              <w:rPr>
                <w:lang w:eastAsia="zh-CN"/>
              </w:rPr>
            </w:rPrChange>
          </w:rPr>
          <w:t>-</w:t>
        </w:r>
        <w:r>
          <w:rPr>
            <w:b/>
            <w:i/>
            <w:iCs/>
            <w:color w:val="0000FF"/>
            <w:szCs w:val="24"/>
            <w:lang w:eastAsia="zh-CN"/>
          </w:rPr>
          <w:t>6</w:t>
        </w:r>
      </w:ins>
    </w:p>
    <w:p w14:paraId="2E4E6871" w14:textId="0D662242" w:rsidR="001A66CC" w:rsidRPr="005F1CCF" w:rsidRDefault="001A66CC">
      <w:pPr>
        <w:pStyle w:val="ListParagraph"/>
        <w:numPr>
          <w:ilvl w:val="0"/>
          <w:numId w:val="49"/>
        </w:numPr>
        <w:rPr>
          <w:ins w:id="1648" w:author="Nishan Shrestha" w:date="2024-04-25T12:45:00Z"/>
          <w:bCs/>
          <w:szCs w:val="24"/>
          <w:lang w:eastAsia="zh-CN"/>
        </w:rPr>
        <w:pPrChange w:id="1649" w:author="Nishan Shrestha" w:date="2024-04-25T13:12:00Z">
          <w:pPr>
            <w:pStyle w:val="ListParagraph"/>
            <w:numPr>
              <w:ilvl w:val="2"/>
              <w:numId w:val="46"/>
            </w:numPr>
            <w:ind w:left="1080" w:hanging="720"/>
          </w:pPr>
        </w:pPrChange>
      </w:pPr>
      <w:ins w:id="1650" w:author="Nishan Shrestha" w:date="2023-12-11T11:56:00Z">
        <w:r w:rsidRPr="005F1CCF">
          <w:rPr>
            <w:bCs/>
            <w:szCs w:val="24"/>
            <w:lang w:eastAsia="zh-CN"/>
          </w:rPr>
          <w:t>The redundant controllers shall maintain one controller as “primary” and the other as “secondary”. For cold start conditions, both controllers shall initialize (including diagnostic checks) as secondary and the first controller to complete initialization shall take primary responsibility.</w:t>
        </w:r>
      </w:ins>
    </w:p>
    <w:p w14:paraId="53FC3EB1" w14:textId="77777777" w:rsidR="00C07CD2" w:rsidRPr="00C07CD2" w:rsidRDefault="00C07CD2">
      <w:pPr>
        <w:rPr>
          <w:ins w:id="1651" w:author="Nishan Shrestha" w:date="2023-12-14T11:26:00Z"/>
          <w:b/>
          <w:i/>
          <w:iCs/>
          <w:color w:val="0000FF"/>
          <w:szCs w:val="24"/>
          <w:lang w:eastAsia="zh-CN"/>
          <w:rPrChange w:id="1652" w:author="Nishan Shrestha" w:date="2024-04-25T12:45:00Z">
            <w:rPr>
              <w:ins w:id="1653" w:author="Nishan Shrestha" w:date="2023-12-14T11:26:00Z"/>
              <w:bCs/>
              <w:szCs w:val="24"/>
              <w:lang w:eastAsia="zh-CN"/>
            </w:rPr>
          </w:rPrChange>
        </w:rPr>
        <w:pPrChange w:id="1654" w:author="Nishan Shrestha" w:date="2024-04-25T12:45:00Z">
          <w:pPr>
            <w:ind w:left="720" w:hanging="720"/>
          </w:pPr>
        </w:pPrChange>
      </w:pPr>
    </w:p>
    <w:p w14:paraId="1F8FB5B4" w14:textId="079A987C" w:rsidR="00A275B5" w:rsidRPr="00C07CD2" w:rsidRDefault="00C07CD2">
      <w:pPr>
        <w:rPr>
          <w:ins w:id="1655" w:author="Nishan Shrestha" w:date="2023-12-11T11:56:00Z"/>
          <w:b/>
          <w:i/>
          <w:iCs/>
          <w:color w:val="0000FF"/>
          <w:szCs w:val="24"/>
          <w:lang w:eastAsia="zh-CN"/>
          <w:rPrChange w:id="1656" w:author="Nishan Shrestha" w:date="2024-04-25T12:45:00Z">
            <w:rPr>
              <w:ins w:id="1657" w:author="Nishan Shrestha" w:date="2023-12-11T11:56:00Z"/>
              <w:bCs/>
              <w:szCs w:val="24"/>
              <w:lang w:eastAsia="zh-CN"/>
            </w:rPr>
          </w:rPrChange>
        </w:rPr>
        <w:pPrChange w:id="1658" w:author="Nishan Shrestha" w:date="2023-12-14T11:26:00Z">
          <w:pPr>
            <w:autoSpaceDE w:val="0"/>
            <w:autoSpaceDN w:val="0"/>
            <w:adjustRightInd w:val="0"/>
            <w:spacing w:before="240"/>
            <w:ind w:left="720" w:hanging="360"/>
          </w:pPr>
        </w:pPrChange>
      </w:pPr>
      <w:ins w:id="1659" w:author="Nishan Shrestha" w:date="2024-04-25T12:45:00Z">
        <w:r w:rsidRPr="00C07CD2">
          <w:rPr>
            <w:b/>
            <w:i/>
            <w:iCs/>
            <w:color w:val="0000FF"/>
            <w:szCs w:val="24"/>
            <w:lang w:eastAsia="zh-CN"/>
            <w:rPrChange w:id="1660" w:author="Nishan Shrestha" w:date="2024-04-25T12:45:00Z">
              <w:rPr>
                <w:bCs/>
                <w:szCs w:val="24"/>
                <w:lang w:eastAsia="zh-CN"/>
              </w:rPr>
            </w:rPrChange>
          </w:rPr>
          <w:t>RS901-002-24-3</w:t>
        </w:r>
      </w:ins>
      <w:ins w:id="1661" w:author="Nishan Shrestha" w:date="2024-05-07T15:43:00Z">
        <w:r w:rsidR="00372288">
          <w:rPr>
            <w:b/>
            <w:i/>
            <w:iCs/>
            <w:color w:val="0000FF"/>
            <w:szCs w:val="24"/>
            <w:lang w:eastAsia="zh-CN"/>
          </w:rPr>
          <w:t>3</w:t>
        </w:r>
      </w:ins>
      <w:ins w:id="1662" w:author="Nishan Shrestha" w:date="2024-04-25T12:45:00Z">
        <w:r w:rsidRPr="00C07CD2">
          <w:rPr>
            <w:b/>
            <w:i/>
            <w:iCs/>
            <w:color w:val="0000FF"/>
            <w:szCs w:val="24"/>
            <w:lang w:eastAsia="zh-CN"/>
            <w:rPrChange w:id="1663" w:author="Nishan Shrestha" w:date="2024-04-25T12:45:00Z">
              <w:rPr>
                <w:bCs/>
                <w:szCs w:val="24"/>
                <w:lang w:eastAsia="zh-CN"/>
              </w:rPr>
            </w:rPrChange>
          </w:rPr>
          <w:t>-7</w:t>
        </w:r>
      </w:ins>
    </w:p>
    <w:p w14:paraId="2C34016A" w14:textId="3E2AAD56" w:rsidR="007B0721" w:rsidRDefault="001A66CC" w:rsidP="00D56C20">
      <w:pPr>
        <w:pStyle w:val="ListParagraph"/>
        <w:numPr>
          <w:ilvl w:val="0"/>
          <w:numId w:val="49"/>
        </w:numPr>
        <w:rPr>
          <w:ins w:id="1664" w:author="Nishan Shrestha" w:date="2024-04-26T15:16:00Z"/>
          <w:bCs/>
          <w:szCs w:val="24"/>
          <w:lang w:eastAsia="zh-CN"/>
        </w:rPr>
      </w:pPr>
      <w:ins w:id="1665" w:author="Nishan Shrestha" w:date="2023-12-11T11:56:00Z">
        <w:r w:rsidRPr="005F1CCF">
          <w:rPr>
            <w:bCs/>
            <w:szCs w:val="24"/>
            <w:lang w:eastAsia="zh-CN"/>
          </w:rPr>
          <w:t xml:space="preserve">The redundant controllers shall use software mailboxes to monitor controller statuses in support of the </w:t>
        </w:r>
      </w:ins>
      <w:ins w:id="1666" w:author="Nishan Shrestha" w:date="2023-12-13T17:01:00Z">
        <w:r w:rsidR="00130A20" w:rsidRPr="005F1CCF">
          <w:rPr>
            <w:bCs/>
            <w:szCs w:val="24"/>
            <w:lang w:eastAsia="zh-CN"/>
          </w:rPr>
          <w:t>controller’s</w:t>
        </w:r>
      </w:ins>
      <w:ins w:id="1667" w:author="Nishan Shrestha" w:date="2023-12-11T11:56:00Z">
        <w:r w:rsidRPr="005F1CCF">
          <w:rPr>
            <w:bCs/>
            <w:szCs w:val="24"/>
            <w:lang w:eastAsia="zh-CN"/>
          </w:rPr>
          <w:t xml:space="preserve"> “sane” status and “primary/secondary” state. The </w:t>
        </w:r>
      </w:ins>
      <w:ins w:id="1668" w:author="Nishan Shrestha" w:date="2023-12-18T10:02:00Z">
        <w:r w:rsidR="00A201E0" w:rsidRPr="005F1CCF">
          <w:rPr>
            <w:bCs/>
            <w:szCs w:val="24"/>
            <w:lang w:eastAsia="zh-CN"/>
          </w:rPr>
          <w:t>LPC</w:t>
        </w:r>
      </w:ins>
      <w:ins w:id="1669" w:author="Nishan Shrestha" w:date="2023-12-11T11:56:00Z">
        <w:r w:rsidRPr="005F1CCF">
          <w:rPr>
            <w:bCs/>
            <w:szCs w:val="24"/>
            <w:lang w:eastAsia="zh-CN"/>
          </w:rPr>
          <w:t xml:space="preserve"> bus shall be the communication link for this process.</w:t>
        </w:r>
      </w:ins>
    </w:p>
    <w:p w14:paraId="49CD8ED5" w14:textId="77777777" w:rsidR="00FE1C71" w:rsidRPr="00FE1C71" w:rsidRDefault="00FE1C71">
      <w:pPr>
        <w:pStyle w:val="ListParagraph"/>
        <w:rPr>
          <w:ins w:id="1670" w:author="Nishan Shrestha" w:date="2024-04-25T12:56:00Z"/>
          <w:bCs/>
          <w:szCs w:val="24"/>
          <w:lang w:eastAsia="zh-CN"/>
        </w:rPr>
        <w:pPrChange w:id="1671" w:author="Nishan Shrestha" w:date="2024-04-26T15:16:00Z">
          <w:pPr>
            <w:pStyle w:val="ListParagraph"/>
            <w:numPr>
              <w:ilvl w:val="2"/>
              <w:numId w:val="46"/>
            </w:numPr>
            <w:ind w:left="1080" w:hanging="720"/>
          </w:pPr>
        </w:pPrChange>
      </w:pPr>
    </w:p>
    <w:p w14:paraId="68154394" w14:textId="7AF9635D" w:rsidR="00984907" w:rsidRDefault="00C4392C" w:rsidP="005F1CCF">
      <w:pPr>
        <w:pStyle w:val="Heading2"/>
        <w:rPr>
          <w:ins w:id="1672" w:author="Nishan Shrestha" w:date="2024-04-26T13:11:00Z"/>
        </w:rPr>
      </w:pPr>
      <w:bookmarkStart w:id="1673" w:name="_Toc165295807"/>
      <w:ins w:id="1674" w:author="Nishan Shrestha" w:date="2024-04-26T13:43:00Z">
        <w:r>
          <w:t>Controller Diagnostics</w:t>
        </w:r>
      </w:ins>
      <w:bookmarkEnd w:id="1673"/>
    </w:p>
    <w:p w14:paraId="15BC36AD" w14:textId="77777777" w:rsidR="007B0721" w:rsidRPr="007B0721" w:rsidRDefault="007B0721">
      <w:pPr>
        <w:rPr>
          <w:ins w:id="1675" w:author="Nishan Shrestha" w:date="2024-04-25T12:56:00Z"/>
        </w:rPr>
        <w:pPrChange w:id="1676" w:author="Nishan Shrestha" w:date="2024-04-26T13:11:00Z">
          <w:pPr>
            <w:pStyle w:val="Heading2"/>
            <w:numPr>
              <w:numId w:val="48"/>
            </w:numPr>
            <w:tabs>
              <w:tab w:val="clear" w:pos="576"/>
              <w:tab w:val="num" w:pos="432"/>
              <w:tab w:val="num" w:pos="468"/>
            </w:tabs>
            <w:ind w:left="900" w:hanging="432"/>
          </w:pPr>
        </w:pPrChange>
      </w:pPr>
    </w:p>
    <w:p w14:paraId="412BC88C" w14:textId="37BFB7DA" w:rsidR="005F1CCF" w:rsidRPr="00762492" w:rsidRDefault="005F1CCF" w:rsidP="005F1CCF">
      <w:pPr>
        <w:rPr>
          <w:ins w:id="1677" w:author="Nishan Shrestha" w:date="2024-04-25T13:17:00Z"/>
          <w:b/>
          <w:i/>
          <w:iCs/>
          <w:color w:val="0000FF"/>
          <w:szCs w:val="24"/>
          <w:lang w:eastAsia="zh-CN"/>
        </w:rPr>
      </w:pPr>
      <w:ins w:id="1678" w:author="Nishan Shrestha" w:date="2024-04-25T13:17:00Z">
        <w:r w:rsidRPr="00762492">
          <w:rPr>
            <w:b/>
            <w:i/>
            <w:iCs/>
            <w:color w:val="0000FF"/>
            <w:szCs w:val="24"/>
            <w:lang w:eastAsia="zh-CN"/>
          </w:rPr>
          <w:t>RS901-002-24-</w:t>
        </w:r>
      </w:ins>
      <w:ins w:id="1679" w:author="Nishan Shrestha" w:date="2024-05-07T15:49:00Z">
        <w:r w:rsidR="00F22924">
          <w:rPr>
            <w:b/>
            <w:i/>
            <w:iCs/>
            <w:color w:val="0000FF"/>
            <w:szCs w:val="24"/>
            <w:lang w:eastAsia="zh-CN"/>
          </w:rPr>
          <w:t>3</w:t>
        </w:r>
      </w:ins>
      <w:ins w:id="1680" w:author="Nishan Shrestha" w:date="2024-04-25T13:17:00Z">
        <w:r>
          <w:rPr>
            <w:b/>
            <w:i/>
            <w:iCs/>
            <w:color w:val="0000FF"/>
            <w:szCs w:val="24"/>
            <w:lang w:eastAsia="zh-CN"/>
          </w:rPr>
          <w:t>4-1</w:t>
        </w:r>
      </w:ins>
    </w:p>
    <w:p w14:paraId="1383014D" w14:textId="5CA476DF" w:rsidR="00984907" w:rsidRDefault="00984907">
      <w:pPr>
        <w:pStyle w:val="ListParagraph"/>
        <w:numPr>
          <w:ilvl w:val="0"/>
          <w:numId w:val="52"/>
        </w:numPr>
        <w:rPr>
          <w:ins w:id="1681" w:author="Nishan Shrestha" w:date="2024-05-07T15:49:00Z"/>
        </w:rPr>
      </w:pPr>
      <w:ins w:id="1682" w:author="Nishan Shrestha" w:date="2024-04-25T12:56:00Z">
        <w:r w:rsidRPr="005F1CCF">
          <w:t>The software shall monitor the other redundant controller’s operational state. “Other controller mailbox” failure will occur if the other controller does not strobe within a certain amount of time (while still meeting the failover time requirement). “Other controller mailbox” failure shall cause the software to treat the other controller as offline on LPC and to become primary (if not already primary) if the other board is also detected offline on C-link.</w:t>
        </w:r>
      </w:ins>
    </w:p>
    <w:p w14:paraId="6FB87775" w14:textId="77777777" w:rsidR="00F22924" w:rsidRDefault="00F22924" w:rsidP="00F22924">
      <w:pPr>
        <w:rPr>
          <w:ins w:id="1683" w:author="Nishan Shrestha" w:date="2024-05-07T15:49:00Z"/>
        </w:rPr>
      </w:pPr>
    </w:p>
    <w:p w14:paraId="09F9AED5" w14:textId="77777777" w:rsidR="00F22924" w:rsidRPr="005F1CCF" w:rsidRDefault="00F22924">
      <w:pPr>
        <w:rPr>
          <w:ins w:id="1684" w:author="Nishan Shrestha" w:date="2024-04-25T12:59:00Z"/>
        </w:rPr>
        <w:pPrChange w:id="1685" w:author="Nishan Shrestha" w:date="2024-05-07T15:49:00Z">
          <w:pPr>
            <w:pStyle w:val="StyleHeading3After12pt"/>
            <w:keepNext w:val="0"/>
            <w:numPr>
              <w:numId w:val="46"/>
            </w:numPr>
            <w:tabs>
              <w:tab w:val="clear" w:pos="720"/>
            </w:tabs>
            <w:spacing w:before="0" w:after="0"/>
            <w:ind w:left="1080" w:hanging="720"/>
          </w:pPr>
        </w:pPrChange>
      </w:pPr>
    </w:p>
    <w:p w14:paraId="543F46EA" w14:textId="77777777" w:rsidR="00984907" w:rsidRDefault="00984907">
      <w:pPr>
        <w:rPr>
          <w:ins w:id="1686" w:author="Nishan Shrestha" w:date="2024-04-25T12:56:00Z"/>
        </w:rPr>
        <w:pPrChange w:id="1687" w:author="Nishan Shrestha" w:date="2024-04-25T13:14:00Z">
          <w:pPr>
            <w:pStyle w:val="StyleHeading3After12pt"/>
            <w:keepNext w:val="0"/>
            <w:numPr>
              <w:numId w:val="48"/>
            </w:numPr>
            <w:ind w:left="432"/>
          </w:pPr>
        </w:pPrChange>
      </w:pPr>
    </w:p>
    <w:p w14:paraId="23D59F78" w14:textId="6FD701CF" w:rsidR="00984907" w:rsidRPr="005F1CCF" w:rsidRDefault="00984907">
      <w:pPr>
        <w:rPr>
          <w:ins w:id="1688" w:author="Nishan Shrestha" w:date="2024-04-25T12:56:00Z"/>
          <w:i/>
          <w:iCs/>
          <w:color w:val="0000FF"/>
          <w:rPrChange w:id="1689" w:author="Nishan Shrestha" w:date="2024-04-25T13:15:00Z">
            <w:rPr>
              <w:ins w:id="1690" w:author="Nishan Shrestha" w:date="2024-04-25T12:56:00Z"/>
            </w:rPr>
          </w:rPrChange>
        </w:rPr>
        <w:pPrChange w:id="1691" w:author="Nishan Shrestha" w:date="2024-04-25T13:14:00Z">
          <w:pPr>
            <w:pStyle w:val="Heading3"/>
            <w:numPr>
              <w:ilvl w:val="0"/>
              <w:numId w:val="0"/>
            </w:numPr>
            <w:tabs>
              <w:tab w:val="clear" w:pos="720"/>
            </w:tabs>
            <w:ind w:left="864" w:firstLine="288"/>
          </w:pPr>
        </w:pPrChange>
      </w:pPr>
      <w:ins w:id="1692" w:author="Nishan Shrestha" w:date="2024-04-25T12:56:00Z">
        <w:r w:rsidRPr="005F1CCF">
          <w:rPr>
            <w:b/>
            <w:bCs/>
            <w:i/>
            <w:iCs/>
            <w:color w:val="0000FF"/>
            <w:rPrChange w:id="1693" w:author="Nishan Shrestha" w:date="2024-04-25T13:15:00Z">
              <w:rPr>
                <w:b w:val="0"/>
                <w:bCs w:val="0"/>
              </w:rPr>
            </w:rPrChange>
          </w:rPr>
          <w:t>RS901-</w:t>
        </w:r>
      </w:ins>
      <w:ins w:id="1694" w:author="Nishan Shrestha" w:date="2024-04-25T13:17:00Z">
        <w:r w:rsidR="005F1CCF" w:rsidRPr="005F1CCF">
          <w:rPr>
            <w:b/>
            <w:bCs/>
            <w:i/>
            <w:iCs/>
            <w:color w:val="0000FF"/>
          </w:rPr>
          <w:t>002-24-</w:t>
        </w:r>
      </w:ins>
      <w:ins w:id="1695" w:author="Nishan Shrestha" w:date="2024-05-07T15:49:00Z">
        <w:r w:rsidR="00F22924">
          <w:rPr>
            <w:b/>
            <w:bCs/>
            <w:i/>
            <w:iCs/>
            <w:color w:val="0000FF"/>
          </w:rPr>
          <w:t>3</w:t>
        </w:r>
      </w:ins>
      <w:ins w:id="1696" w:author="Nishan Shrestha" w:date="2024-04-25T13:17:00Z">
        <w:r w:rsidR="005F1CCF" w:rsidRPr="005F1CCF">
          <w:rPr>
            <w:b/>
            <w:bCs/>
            <w:i/>
            <w:iCs/>
            <w:color w:val="0000FF"/>
          </w:rPr>
          <w:t>4-</w:t>
        </w:r>
        <w:r w:rsidR="005F1CCF">
          <w:rPr>
            <w:b/>
            <w:bCs/>
            <w:i/>
            <w:iCs/>
            <w:color w:val="0000FF"/>
          </w:rPr>
          <w:t>2</w:t>
        </w:r>
      </w:ins>
    </w:p>
    <w:p w14:paraId="555396C9" w14:textId="4AA8FC4B" w:rsidR="00984907" w:rsidRDefault="00984907" w:rsidP="005F1CCF">
      <w:pPr>
        <w:pStyle w:val="ListParagraph"/>
        <w:numPr>
          <w:ilvl w:val="0"/>
          <w:numId w:val="52"/>
        </w:numPr>
        <w:rPr>
          <w:ins w:id="1697" w:author="Nishan Shrestha" w:date="2024-04-25T13:17:00Z"/>
        </w:rPr>
      </w:pPr>
      <w:ins w:id="1698" w:author="Nishan Shrestha" w:date="2024-04-25T12:56:00Z">
        <w:r>
          <w:lastRenderedPageBreak/>
          <w:t xml:space="preserve">The software shall include diagnostics, including CRC checking of firmware and application. </w:t>
        </w:r>
        <w:r w:rsidRPr="00F1246A">
          <w:t xml:space="preserve">In the event of a CRC failure, indicating corruption of firmware or application files, the software shall </w:t>
        </w:r>
        <w:r>
          <w:t>exit</w:t>
        </w:r>
        <w:r w:rsidRPr="00F1246A">
          <w:t xml:space="preserve"> all tasks</w:t>
        </w:r>
        <w:r>
          <w:t xml:space="preserve"> </w:t>
        </w:r>
        <w:r w:rsidRPr="00F1246A">
          <w:t>to preserve the integrity and stability of the board, preventing potential issues that may arise from the use of corrupt firmware or applications.</w:t>
        </w:r>
      </w:ins>
    </w:p>
    <w:p w14:paraId="25093729" w14:textId="77777777" w:rsidR="005F1CCF" w:rsidRDefault="005F1CCF">
      <w:pPr>
        <w:pStyle w:val="ListParagraph"/>
        <w:rPr>
          <w:ins w:id="1699" w:author="Nishan Shrestha" w:date="2024-04-25T12:56:00Z"/>
        </w:rPr>
        <w:pPrChange w:id="1700" w:author="Nishan Shrestha" w:date="2024-04-25T13:17:00Z">
          <w:pPr>
            <w:pStyle w:val="StyleHeading3After12pt"/>
            <w:keepNext w:val="0"/>
            <w:numPr>
              <w:numId w:val="48"/>
            </w:numPr>
            <w:ind w:left="432"/>
          </w:pPr>
        </w:pPrChange>
      </w:pPr>
    </w:p>
    <w:p w14:paraId="02CC6ED8" w14:textId="7593D981" w:rsidR="00984907" w:rsidRPr="005F1CCF" w:rsidRDefault="00984907">
      <w:pPr>
        <w:rPr>
          <w:ins w:id="1701" w:author="Nishan Shrestha" w:date="2024-04-25T12:56:00Z"/>
          <w:i/>
          <w:iCs/>
          <w:color w:val="0000FF"/>
          <w:rPrChange w:id="1702" w:author="Nishan Shrestha" w:date="2024-04-25T13:15:00Z">
            <w:rPr>
              <w:ins w:id="1703" w:author="Nishan Shrestha" w:date="2024-04-25T12:56:00Z"/>
            </w:rPr>
          </w:rPrChange>
        </w:rPr>
        <w:pPrChange w:id="1704" w:author="Nishan Shrestha" w:date="2024-04-25T13:14:00Z">
          <w:pPr>
            <w:pStyle w:val="Heading3"/>
            <w:numPr>
              <w:ilvl w:val="0"/>
              <w:numId w:val="0"/>
            </w:numPr>
            <w:tabs>
              <w:tab w:val="clear" w:pos="720"/>
            </w:tabs>
            <w:ind w:left="864" w:firstLine="288"/>
          </w:pPr>
        </w:pPrChange>
      </w:pPr>
      <w:ins w:id="1705" w:author="Nishan Shrestha" w:date="2024-04-25T12:56:00Z">
        <w:r w:rsidRPr="005F1CCF">
          <w:rPr>
            <w:b/>
            <w:bCs/>
            <w:i/>
            <w:iCs/>
            <w:color w:val="0000FF"/>
            <w:rPrChange w:id="1706" w:author="Nishan Shrestha" w:date="2024-04-25T13:15:00Z">
              <w:rPr>
                <w:b w:val="0"/>
                <w:bCs w:val="0"/>
              </w:rPr>
            </w:rPrChange>
          </w:rPr>
          <w:t>RS901-</w:t>
        </w:r>
      </w:ins>
      <w:ins w:id="1707" w:author="Nishan Shrestha" w:date="2024-04-25T13:17:00Z">
        <w:r w:rsidR="005F1CCF" w:rsidRPr="005F1CCF">
          <w:rPr>
            <w:b/>
            <w:bCs/>
            <w:i/>
            <w:iCs/>
            <w:color w:val="0000FF"/>
          </w:rPr>
          <w:t>002-24-</w:t>
        </w:r>
      </w:ins>
      <w:ins w:id="1708" w:author="Nishan Shrestha" w:date="2024-05-07T15:50:00Z">
        <w:r w:rsidR="00F22924">
          <w:rPr>
            <w:b/>
            <w:bCs/>
            <w:i/>
            <w:iCs/>
            <w:color w:val="0000FF"/>
          </w:rPr>
          <w:t>3</w:t>
        </w:r>
      </w:ins>
      <w:ins w:id="1709" w:author="Nishan Shrestha" w:date="2024-04-25T13:17:00Z">
        <w:r w:rsidR="005F1CCF" w:rsidRPr="005F1CCF">
          <w:rPr>
            <w:b/>
            <w:bCs/>
            <w:i/>
            <w:iCs/>
            <w:color w:val="0000FF"/>
          </w:rPr>
          <w:t>4-</w:t>
        </w:r>
        <w:r w:rsidR="005F1CCF">
          <w:rPr>
            <w:b/>
            <w:bCs/>
            <w:i/>
            <w:iCs/>
            <w:color w:val="0000FF"/>
          </w:rPr>
          <w:t>3</w:t>
        </w:r>
      </w:ins>
    </w:p>
    <w:p w14:paraId="77C5156E" w14:textId="7C468157" w:rsidR="00984907" w:rsidRDefault="00984907" w:rsidP="005F1CCF">
      <w:pPr>
        <w:pStyle w:val="ListParagraph"/>
        <w:numPr>
          <w:ilvl w:val="0"/>
          <w:numId w:val="52"/>
        </w:numPr>
        <w:rPr>
          <w:ins w:id="1710" w:author="Nishan Shrestha" w:date="2024-04-26T12:11:00Z"/>
        </w:rPr>
      </w:pPr>
      <w:ins w:id="1711" w:author="Nishan Shrestha" w:date="2024-04-25T12:56:00Z">
        <w:r>
          <w:t>Any failure of a “task mailbox” shall cause the controller to fail and, if the failed controller was primary, cause the secondary controller to become primary. After a controller failure, the controller shall require a power reset to restart its software.</w:t>
        </w:r>
      </w:ins>
    </w:p>
    <w:p w14:paraId="1D13E5CE" w14:textId="77777777" w:rsidR="003F736C" w:rsidRDefault="003F736C">
      <w:pPr>
        <w:ind w:left="360"/>
        <w:rPr>
          <w:ins w:id="1712" w:author="Nishan Shrestha" w:date="2024-04-25T12:56:00Z"/>
        </w:rPr>
        <w:pPrChange w:id="1713" w:author="Nishan Shrestha" w:date="2024-04-26T12:11:00Z">
          <w:pPr>
            <w:pStyle w:val="StyleHeading3After12pt"/>
            <w:keepNext w:val="0"/>
            <w:numPr>
              <w:numId w:val="48"/>
            </w:numPr>
            <w:ind w:left="432"/>
          </w:pPr>
        </w:pPrChange>
      </w:pPr>
    </w:p>
    <w:p w14:paraId="54CF2FFE" w14:textId="351899AB" w:rsidR="00984907" w:rsidRPr="005F1CCF" w:rsidRDefault="00984907">
      <w:pPr>
        <w:rPr>
          <w:ins w:id="1714" w:author="Nishan Shrestha" w:date="2024-04-25T12:56:00Z"/>
          <w:i/>
          <w:iCs/>
          <w:color w:val="0000FF"/>
          <w:rPrChange w:id="1715" w:author="Nishan Shrestha" w:date="2024-04-25T13:15:00Z">
            <w:rPr>
              <w:ins w:id="1716" w:author="Nishan Shrestha" w:date="2024-04-25T12:56:00Z"/>
            </w:rPr>
          </w:rPrChange>
        </w:rPr>
        <w:pPrChange w:id="1717" w:author="Nishan Shrestha" w:date="2024-04-25T13:14:00Z">
          <w:pPr>
            <w:pStyle w:val="Heading3"/>
            <w:numPr>
              <w:ilvl w:val="0"/>
              <w:numId w:val="0"/>
            </w:numPr>
            <w:tabs>
              <w:tab w:val="clear" w:pos="720"/>
            </w:tabs>
            <w:ind w:left="864" w:firstLine="288"/>
          </w:pPr>
        </w:pPrChange>
      </w:pPr>
      <w:ins w:id="1718" w:author="Nishan Shrestha" w:date="2024-04-25T12:56:00Z">
        <w:r w:rsidRPr="005F1CCF">
          <w:rPr>
            <w:b/>
            <w:bCs/>
            <w:i/>
            <w:iCs/>
            <w:color w:val="0000FF"/>
            <w:rPrChange w:id="1719" w:author="Nishan Shrestha" w:date="2024-04-25T13:15:00Z">
              <w:rPr>
                <w:b w:val="0"/>
                <w:bCs w:val="0"/>
              </w:rPr>
            </w:rPrChange>
          </w:rPr>
          <w:t>RS901-</w:t>
        </w:r>
      </w:ins>
      <w:ins w:id="1720" w:author="Nishan Shrestha" w:date="2024-04-25T13:17:00Z">
        <w:r w:rsidR="005F1CCF" w:rsidRPr="005F1CCF">
          <w:rPr>
            <w:b/>
            <w:bCs/>
            <w:i/>
            <w:iCs/>
            <w:color w:val="0000FF"/>
          </w:rPr>
          <w:t>002-24-</w:t>
        </w:r>
      </w:ins>
      <w:ins w:id="1721" w:author="Nishan Shrestha" w:date="2024-05-07T15:50:00Z">
        <w:r w:rsidR="00F22924">
          <w:rPr>
            <w:b/>
            <w:bCs/>
            <w:i/>
            <w:iCs/>
            <w:color w:val="0000FF"/>
          </w:rPr>
          <w:t>3</w:t>
        </w:r>
      </w:ins>
      <w:ins w:id="1722" w:author="Nishan Shrestha" w:date="2024-04-25T13:17:00Z">
        <w:r w:rsidR="005F1CCF" w:rsidRPr="005F1CCF">
          <w:rPr>
            <w:b/>
            <w:bCs/>
            <w:i/>
            <w:iCs/>
            <w:color w:val="0000FF"/>
          </w:rPr>
          <w:t>4-</w:t>
        </w:r>
      </w:ins>
      <w:ins w:id="1723" w:author="Nishan Shrestha" w:date="2024-04-26T12:11:00Z">
        <w:r w:rsidR="003F736C">
          <w:rPr>
            <w:b/>
            <w:bCs/>
            <w:i/>
            <w:iCs/>
            <w:color w:val="0000FF"/>
          </w:rPr>
          <w:t>4</w:t>
        </w:r>
      </w:ins>
    </w:p>
    <w:p w14:paraId="39B5AF46" w14:textId="526EAC80" w:rsidR="00A275B5" w:rsidRPr="00F37841" w:rsidRDefault="00984907">
      <w:pPr>
        <w:pStyle w:val="ListParagraph"/>
        <w:numPr>
          <w:ilvl w:val="0"/>
          <w:numId w:val="52"/>
        </w:numPr>
        <w:rPr>
          <w:ins w:id="1724" w:author="Nishan Shrestha" w:date="2023-12-14T11:26:00Z"/>
          <w:rPrChange w:id="1725" w:author="Nishan Shrestha" w:date="2024-04-25T13:06:00Z">
            <w:rPr>
              <w:ins w:id="1726" w:author="Nishan Shrestha" w:date="2023-12-14T11:26:00Z"/>
              <w:bCs/>
              <w:lang w:eastAsia="zh-CN"/>
            </w:rPr>
          </w:rPrChange>
        </w:rPr>
        <w:pPrChange w:id="1727" w:author="Nishan Shrestha" w:date="2024-04-25T13:14:00Z">
          <w:pPr/>
        </w:pPrChange>
      </w:pPr>
      <w:ins w:id="1728" w:author="Nishan Shrestha" w:date="2024-04-25T12:56:00Z">
        <w:r w:rsidRPr="0055740E">
          <w:t xml:space="preserve">If remote numbers between LPC redundant controllers mismatch, the secondary FPC08's software </w:t>
        </w:r>
        <w:r>
          <w:t>shall</w:t>
        </w:r>
        <w:r w:rsidRPr="0055740E">
          <w:t xml:space="preserve"> fail </w:t>
        </w:r>
        <w:r>
          <w:t>itself</w:t>
        </w:r>
        <w:r w:rsidRPr="0055740E">
          <w:t xml:space="preserve"> by exiting all tasks to prevent incorrect application execution in case of primary failure.</w:t>
        </w:r>
      </w:ins>
    </w:p>
    <w:p w14:paraId="17F8C96D" w14:textId="1B499C9B" w:rsidR="001A66CC" w:rsidRPr="001A66CC" w:rsidDel="00A275B5" w:rsidRDefault="001A66CC">
      <w:pPr>
        <w:pStyle w:val="Heading1"/>
        <w:rPr>
          <w:del w:id="1729" w:author="Nishan Shrestha" w:date="2023-12-14T11:26:00Z"/>
        </w:rPr>
        <w:pPrChange w:id="1730" w:author="Nishan Shrestha" w:date="2024-04-29T15:09:00Z">
          <w:pPr>
            <w:numPr>
              <w:numId w:val="35"/>
            </w:numPr>
            <w:ind w:left="810" w:hanging="360"/>
          </w:pPr>
        </w:pPrChange>
      </w:pPr>
      <w:bookmarkStart w:id="1731" w:name="_Toc153445916"/>
      <w:bookmarkStart w:id="1732" w:name="_Toc164943172"/>
      <w:bookmarkStart w:id="1733" w:name="_Toc164950213"/>
      <w:bookmarkStart w:id="1734" w:name="_Toc164950247"/>
      <w:bookmarkStart w:id="1735" w:name="_Toc165295808"/>
      <w:bookmarkEnd w:id="1731"/>
      <w:bookmarkEnd w:id="1732"/>
      <w:bookmarkEnd w:id="1733"/>
      <w:bookmarkEnd w:id="1734"/>
      <w:bookmarkEnd w:id="1735"/>
    </w:p>
    <w:p w14:paraId="6FF90BD5" w14:textId="1ADDBFDF" w:rsidR="001D3106" w:rsidRDefault="001D3106" w:rsidP="00ED32C4">
      <w:pPr>
        <w:pStyle w:val="Heading1"/>
      </w:pPr>
      <w:bookmarkStart w:id="1736" w:name="_Toc153436744"/>
      <w:bookmarkStart w:id="1737" w:name="_Toc165295809"/>
      <w:r>
        <w:t>Performance Requirements</w:t>
      </w:r>
      <w:bookmarkEnd w:id="1736"/>
      <w:bookmarkEnd w:id="1737"/>
    </w:p>
    <w:p w14:paraId="4047F093" w14:textId="77777777" w:rsidR="00B61DCE" w:rsidRDefault="001D3106">
      <w:pPr>
        <w:ind w:left="432"/>
        <w:pPrChange w:id="1738" w:author="Nishan Shrestha" w:date="2024-04-26T13:11:00Z">
          <w:pPr/>
        </w:pPrChange>
      </w:pPr>
      <w:r>
        <w:t>The</w:t>
      </w:r>
      <w:r w:rsidR="00051B7D">
        <w:t xml:space="preserve">re are no </w:t>
      </w:r>
      <w:r w:rsidR="007A3288">
        <w:t xml:space="preserve">specific </w:t>
      </w:r>
      <w:r w:rsidR="00051B7D">
        <w:t xml:space="preserve">performance requirements for the </w:t>
      </w:r>
      <w:r w:rsidR="00C56F67">
        <w:t xml:space="preserve">modules </w:t>
      </w:r>
      <w:r w:rsidR="00051B7D">
        <w:t xml:space="preserve">at this time.  </w:t>
      </w:r>
      <w:r w:rsidR="007A3288">
        <w:t xml:space="preserve">The </w:t>
      </w:r>
      <w:r w:rsidR="00C56F67">
        <w:t xml:space="preserve">modules </w:t>
      </w:r>
      <w:r w:rsidR="007A3288">
        <w:t>should process the packets from the C-Link interface without disturbing C-Link communication.</w:t>
      </w:r>
    </w:p>
    <w:p w14:paraId="22E51D88" w14:textId="77777777" w:rsidR="00B61DCE" w:rsidRPr="001D3106" w:rsidRDefault="00B61DCE" w:rsidP="001D3106">
      <w:r>
        <w:tab/>
      </w:r>
    </w:p>
    <w:sectPr w:rsidR="00B61DCE" w:rsidRPr="001D3106" w:rsidSect="00FE1C71">
      <w:headerReference w:type="default" r:id="rId14"/>
      <w:footerReference w:type="default" r:id="rId15"/>
      <w:pgSz w:w="12240" w:h="15840"/>
      <w:pgMar w:top="1080" w:right="1800" w:bottom="1170" w:left="1800" w:header="720" w:footer="720" w:gutter="0"/>
      <w:cols w:space="720"/>
      <w:sectPrChange w:id="1743" w:author="Nishan Shrestha" w:date="2024-04-26T15:15:00Z">
        <w:sectPr w:rsidR="00B61DCE" w:rsidRPr="001D3106" w:rsidSect="00FE1C71">
          <w:pgMar w:top="1080" w:right="1800" w:bottom="1080" w:left="180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6139" w14:textId="77777777" w:rsidR="00BF2A76" w:rsidRDefault="00BF2A76">
      <w:r>
        <w:separator/>
      </w:r>
    </w:p>
    <w:p w14:paraId="23B7B63A" w14:textId="77777777" w:rsidR="00BF2A76" w:rsidRDefault="00BF2A76"/>
  </w:endnote>
  <w:endnote w:type="continuationSeparator" w:id="0">
    <w:p w14:paraId="1AA7C97E" w14:textId="77777777" w:rsidR="00BF2A76" w:rsidRDefault="00BF2A76">
      <w:r>
        <w:continuationSeparator/>
      </w:r>
    </w:p>
    <w:p w14:paraId="31E9A531" w14:textId="77777777" w:rsidR="00BF2A76" w:rsidRDefault="00BF2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2B53" w14:textId="780C3347" w:rsidR="001458C8" w:rsidRPr="0007525D" w:rsidRDefault="001458C8">
    <w:pPr>
      <w:pStyle w:val="Footer"/>
      <w:pBdr>
        <w:top w:val="single" w:sz="4" w:space="1" w:color="auto"/>
      </w:pBdr>
      <w:rPr>
        <w:sz w:val="20"/>
      </w:rPr>
    </w:pPr>
    <w:r w:rsidRPr="0007525D">
      <w:rPr>
        <w:sz w:val="20"/>
      </w:rPr>
      <w:tab/>
    </w:r>
    <w:r w:rsidRPr="0007525D">
      <w:rPr>
        <w:sz w:val="20"/>
      </w:rPr>
      <w:fldChar w:fldCharType="begin"/>
    </w:r>
    <w:r w:rsidRPr="0007525D">
      <w:rPr>
        <w:sz w:val="20"/>
      </w:rPr>
      <w:instrText xml:space="preserve"> page </w:instrText>
    </w:r>
    <w:r w:rsidRPr="0007525D">
      <w:rPr>
        <w:sz w:val="20"/>
      </w:rPr>
      <w:fldChar w:fldCharType="separate"/>
    </w:r>
    <w:r w:rsidR="00CE6E4B">
      <w:rPr>
        <w:noProof/>
        <w:sz w:val="20"/>
      </w:rPr>
      <w:t>1</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sidR="007E7A56">
      <w:rPr>
        <w:noProof/>
        <w:sz w:val="20"/>
      </w:rPr>
      <w:t>7</w:t>
    </w:r>
    <w:r w:rsidRPr="0007525D">
      <w:rPr>
        <w:sz w:val="20"/>
      </w:rPr>
      <w:fldChar w:fldCharType="end"/>
    </w:r>
    <w:r w:rsidRPr="0007525D">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D80B" w14:textId="1601DD7D" w:rsidR="001278EE" w:rsidRDefault="001278EE">
    <w:pPr>
      <w:pStyle w:val="Footer"/>
      <w:jc w:val="center"/>
      <w:pPrChange w:id="114" w:author="Jessica Lopez" w:date="2021-05-11T14:16:00Z">
        <w:pPr>
          <w:pStyle w:val="Footer"/>
        </w:pPr>
      </w:pPrChange>
    </w:pPr>
    <w:ins w:id="115" w:author="Jessica Lopez" w:date="2021-05-11T14:16:00Z">
      <w:r w:rsidRPr="0007525D">
        <w:rPr>
          <w:sz w:val="20"/>
        </w:rPr>
        <w:fldChar w:fldCharType="begin"/>
      </w:r>
      <w:r w:rsidRPr="0007525D">
        <w:rPr>
          <w:sz w:val="20"/>
        </w:rPr>
        <w:instrText xml:space="preserve"> page </w:instrText>
      </w:r>
      <w:r w:rsidRPr="0007525D">
        <w:rPr>
          <w:sz w:val="20"/>
        </w:rPr>
        <w:fldChar w:fldCharType="separate"/>
      </w:r>
      <w:r>
        <w:rPr>
          <w:sz w:val="20"/>
        </w:rPr>
        <w:t>2</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Pr>
          <w:sz w:val="20"/>
        </w:rPr>
        <w:t>7</w:t>
      </w:r>
      <w:r w:rsidRPr="0007525D">
        <w:rPr>
          <w:sz w:val="20"/>
        </w:rPr>
        <w:fldChar w:fldCharType="end"/>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C21A" w14:textId="3424AF00" w:rsidR="001458C8" w:rsidRPr="0007525D" w:rsidRDefault="001458C8">
    <w:pPr>
      <w:pStyle w:val="Footer"/>
      <w:pBdr>
        <w:top w:val="single" w:sz="4" w:space="1" w:color="auto"/>
      </w:pBdr>
      <w:rPr>
        <w:sz w:val="20"/>
      </w:rPr>
    </w:pPr>
    <w:r>
      <w:rPr>
        <w:sz w:val="20"/>
      </w:rPr>
      <w:t>RS901-002-24</w:t>
    </w:r>
    <w:r w:rsidRPr="0007525D">
      <w:rPr>
        <w:sz w:val="20"/>
      </w:rPr>
      <w:tab/>
    </w:r>
    <w:r w:rsidRPr="0007525D">
      <w:rPr>
        <w:sz w:val="20"/>
      </w:rPr>
      <w:fldChar w:fldCharType="begin"/>
    </w:r>
    <w:r w:rsidRPr="0007525D">
      <w:rPr>
        <w:sz w:val="20"/>
      </w:rPr>
      <w:instrText xml:space="preserve"> page </w:instrText>
    </w:r>
    <w:r w:rsidRPr="0007525D">
      <w:rPr>
        <w:sz w:val="20"/>
      </w:rPr>
      <w:fldChar w:fldCharType="separate"/>
    </w:r>
    <w:r w:rsidR="009E1D18">
      <w:rPr>
        <w:noProof/>
        <w:sz w:val="20"/>
      </w:rPr>
      <w:t>7</w:t>
    </w:r>
    <w:r w:rsidRPr="0007525D">
      <w:rPr>
        <w:sz w:val="20"/>
      </w:rPr>
      <w:fldChar w:fldCharType="end"/>
    </w:r>
    <w:r w:rsidRPr="0007525D">
      <w:rPr>
        <w:sz w:val="20"/>
      </w:rPr>
      <w:t xml:space="preserve"> of </w:t>
    </w:r>
    <w:r w:rsidRPr="0007525D">
      <w:rPr>
        <w:sz w:val="20"/>
      </w:rPr>
      <w:fldChar w:fldCharType="begin"/>
    </w:r>
    <w:r w:rsidRPr="0007525D">
      <w:rPr>
        <w:sz w:val="20"/>
      </w:rPr>
      <w:instrText xml:space="preserve"> numpages </w:instrText>
    </w:r>
    <w:r w:rsidRPr="0007525D">
      <w:rPr>
        <w:sz w:val="20"/>
      </w:rPr>
      <w:fldChar w:fldCharType="separate"/>
    </w:r>
    <w:r w:rsidR="009E1D18">
      <w:rPr>
        <w:noProof/>
        <w:sz w:val="20"/>
      </w:rPr>
      <w:t>7</w:t>
    </w:r>
    <w:r w:rsidRPr="0007525D">
      <w:rPr>
        <w:sz w:val="20"/>
      </w:rPr>
      <w:fldChar w:fldCharType="end"/>
    </w:r>
    <w:r w:rsidRPr="0007525D">
      <w:rPr>
        <w:sz w:val="20"/>
      </w:rPr>
      <w:tab/>
      <w:t xml:space="preserve">Rev. </w:t>
    </w:r>
    <w:ins w:id="1739" w:author="Nishan Shrestha" w:date="2023-12-11T11:58:00Z">
      <w:r w:rsidR="001A66CC">
        <w:rPr>
          <w:sz w:val="20"/>
        </w:rPr>
        <w:t>D</w:t>
      </w:r>
    </w:ins>
    <w:ins w:id="1740" w:author="Drace Pantalion" w:date="2021-04-28T11:21:00Z">
      <w:del w:id="1741" w:author="Nishan Shrestha" w:date="2023-06-28T15:24:00Z">
        <w:r w:rsidR="00102038" w:rsidDel="001571D9">
          <w:rPr>
            <w:sz w:val="20"/>
          </w:rPr>
          <w:delText>B</w:delText>
        </w:r>
      </w:del>
    </w:ins>
    <w:del w:id="1742" w:author="Drace Pantalion" w:date="2021-04-28T11:21:00Z">
      <w:r w:rsidDel="00102038">
        <w:rPr>
          <w:sz w:val="20"/>
        </w:rPr>
        <w:delText>A</w:delText>
      </w:r>
    </w:del>
  </w:p>
  <w:p w14:paraId="3E8B9F5D" w14:textId="77777777" w:rsidR="006C1012" w:rsidRDefault="006C10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BB4D" w14:textId="77777777" w:rsidR="00BF2A76" w:rsidRDefault="00BF2A76">
      <w:r>
        <w:separator/>
      </w:r>
    </w:p>
    <w:p w14:paraId="424240E7" w14:textId="77777777" w:rsidR="00BF2A76" w:rsidRDefault="00BF2A76"/>
  </w:footnote>
  <w:footnote w:type="continuationSeparator" w:id="0">
    <w:p w14:paraId="387E4652" w14:textId="77777777" w:rsidR="00BF2A76" w:rsidRDefault="00BF2A76">
      <w:r>
        <w:continuationSeparator/>
      </w:r>
    </w:p>
    <w:p w14:paraId="5F5C7934" w14:textId="77777777" w:rsidR="00BF2A76" w:rsidRDefault="00BF2A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1276" w14:textId="77777777" w:rsidR="001458C8" w:rsidRPr="0007525D" w:rsidRDefault="001458C8" w:rsidP="00882801">
    <w:pPr>
      <w:pStyle w:val="Header"/>
      <w:jc w:val="center"/>
      <w:rPr>
        <w:b/>
      </w:rPr>
    </w:pPr>
    <w:r>
      <w:rPr>
        <w:b/>
      </w:rPr>
      <w:t>FPC08 C-Link</w:t>
    </w:r>
    <w:r w:rsidR="005268C6">
      <w:rPr>
        <w:b/>
      </w:rPr>
      <w:t>/</w:t>
    </w:r>
    <w:r w:rsidR="00FE37A8">
      <w:rPr>
        <w:b/>
      </w:rPr>
      <w:t>FCL link</w:t>
    </w:r>
    <w:r>
      <w:rPr>
        <w:b/>
      </w:rPr>
      <w:t xml:space="preserve"> Gateway </w:t>
    </w:r>
    <w:r w:rsidRPr="0007525D">
      <w:rPr>
        <w:b/>
      </w:rPr>
      <w:t>Software Requirement Specification</w:t>
    </w:r>
    <w:r>
      <w:rPr>
        <w:b/>
      </w:rPr>
      <w:t xml:space="preserve"> (PAS)</w:t>
    </w:r>
  </w:p>
  <w:p w14:paraId="185D04EC" w14:textId="77777777" w:rsidR="001458C8" w:rsidRDefault="001458C8">
    <w:pPr>
      <w:pStyle w:val="Header"/>
      <w:pBdr>
        <w:top w:val="single" w:sz="4" w:space="1" w:color="auto"/>
      </w:pBdr>
    </w:pPr>
  </w:p>
  <w:p w14:paraId="296C3377" w14:textId="77777777" w:rsidR="006C1012" w:rsidRDefault="006C1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0A3018C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27C019A"/>
    <w:multiLevelType w:val="multilevel"/>
    <w:tmpl w:val="B28AF390"/>
    <w:lvl w:ilvl="0">
      <w:start w:val="1"/>
      <w:numFmt w:val="decimal"/>
      <w:pStyle w:val="Heading1"/>
      <w:lvlText w:val="%1."/>
      <w:lvlJc w:val="left"/>
      <w:pPr>
        <w:tabs>
          <w:tab w:val="num" w:pos="432"/>
        </w:tabs>
        <w:ind w:left="432" w:hanging="432"/>
      </w:pPr>
      <w:rPr>
        <w:rFonts w:ascii="Times New Roman" w:eastAsia="Times New Roman" w:hAnsi="Times New Roman" w:cs="Times New Roman"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225FF5"/>
    <w:multiLevelType w:val="hybridMultilevel"/>
    <w:tmpl w:val="FE909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86D20"/>
    <w:multiLevelType w:val="hybridMultilevel"/>
    <w:tmpl w:val="4FC6C69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163179DB"/>
    <w:multiLevelType w:val="hybridMultilevel"/>
    <w:tmpl w:val="6862E35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050DEC"/>
    <w:multiLevelType w:val="hybridMultilevel"/>
    <w:tmpl w:val="B99C2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6564CB"/>
    <w:multiLevelType w:val="multilevel"/>
    <w:tmpl w:val="22AEDDC8"/>
    <w:lvl w:ilvl="0">
      <w:start w:val="1"/>
      <w:numFmt w:val="decimal"/>
      <w:lvlText w:val="%1."/>
      <w:lvlJc w:val="left"/>
      <w:pPr>
        <w:tabs>
          <w:tab w:val="num" w:pos="1080"/>
        </w:tabs>
        <w:ind w:left="1080" w:hanging="1080"/>
      </w:pPr>
      <w:rPr>
        <w:rFonts w:hint="default"/>
      </w:rPr>
    </w:lvl>
    <w:lvl w:ilvl="1">
      <w:start w:val="1"/>
      <w:numFmt w:val="decimal"/>
      <w:lvlText w:val="%1.%2"/>
      <w:lvlJc w:val="left"/>
      <w:pPr>
        <w:ind w:left="1080" w:hanging="792"/>
      </w:pPr>
      <w:rPr>
        <w:rFonts w:hint="default"/>
      </w:rPr>
    </w:lvl>
    <w:lvl w:ilvl="2">
      <w:start w:val="1"/>
      <w:numFmt w:val="lowerRoman"/>
      <w:lvlText w:val="%3."/>
      <w:lvlJc w:val="right"/>
      <w:pPr>
        <w:ind w:left="3456" w:hanging="180"/>
      </w:pPr>
      <w:rPr>
        <w:rFonts w:hint="default"/>
      </w:rPr>
    </w:lvl>
    <w:lvl w:ilvl="3">
      <w:start w:val="1"/>
      <w:numFmt w:val="decimal"/>
      <w:lvlText w:val="%4."/>
      <w:lvlJc w:val="left"/>
      <w:pPr>
        <w:ind w:left="4176" w:hanging="360"/>
      </w:pPr>
      <w:rPr>
        <w:rFonts w:hint="default"/>
      </w:rPr>
    </w:lvl>
    <w:lvl w:ilvl="4">
      <w:start w:val="1"/>
      <w:numFmt w:val="lowerLetter"/>
      <w:lvlText w:val="%5."/>
      <w:lvlJc w:val="left"/>
      <w:pPr>
        <w:ind w:left="4896" w:hanging="360"/>
      </w:pPr>
      <w:rPr>
        <w:rFonts w:hint="default"/>
      </w:rPr>
    </w:lvl>
    <w:lvl w:ilvl="5">
      <w:start w:val="1"/>
      <w:numFmt w:val="lowerRoman"/>
      <w:lvlText w:val="%6."/>
      <w:lvlJc w:val="right"/>
      <w:pPr>
        <w:ind w:left="5616" w:hanging="180"/>
      </w:pPr>
      <w:rPr>
        <w:rFonts w:hint="default"/>
      </w:rPr>
    </w:lvl>
    <w:lvl w:ilvl="6">
      <w:start w:val="1"/>
      <w:numFmt w:val="decimal"/>
      <w:lvlText w:val="%7."/>
      <w:lvlJc w:val="left"/>
      <w:pPr>
        <w:ind w:left="6336" w:hanging="360"/>
      </w:pPr>
      <w:rPr>
        <w:rFonts w:hint="default"/>
      </w:rPr>
    </w:lvl>
    <w:lvl w:ilvl="7">
      <w:start w:val="1"/>
      <w:numFmt w:val="lowerLetter"/>
      <w:lvlText w:val="%8."/>
      <w:lvlJc w:val="left"/>
      <w:pPr>
        <w:ind w:left="7056" w:hanging="360"/>
      </w:pPr>
      <w:rPr>
        <w:rFonts w:hint="default"/>
      </w:rPr>
    </w:lvl>
    <w:lvl w:ilvl="8">
      <w:start w:val="1"/>
      <w:numFmt w:val="lowerRoman"/>
      <w:lvlText w:val="%9."/>
      <w:lvlJc w:val="right"/>
      <w:pPr>
        <w:ind w:left="7776" w:hanging="180"/>
      </w:pPr>
      <w:rPr>
        <w:rFonts w:hint="default"/>
      </w:rPr>
    </w:lvl>
  </w:abstractNum>
  <w:abstractNum w:abstractNumId="7" w15:restartNumberingAfterBreak="0">
    <w:nsid w:val="20F33404"/>
    <w:multiLevelType w:val="hybridMultilevel"/>
    <w:tmpl w:val="902EBF8A"/>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07BA1"/>
    <w:multiLevelType w:val="hybridMultilevel"/>
    <w:tmpl w:val="444A2230"/>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FF602B"/>
    <w:multiLevelType w:val="hybridMultilevel"/>
    <w:tmpl w:val="24C620FA"/>
    <w:lvl w:ilvl="0" w:tplc="B636B0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E322A"/>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562424"/>
    <w:multiLevelType w:val="hybridMultilevel"/>
    <w:tmpl w:val="504E4D14"/>
    <w:lvl w:ilvl="0" w:tplc="47586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35574B"/>
    <w:multiLevelType w:val="hybridMultilevel"/>
    <w:tmpl w:val="D71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934E96"/>
    <w:multiLevelType w:val="hybridMultilevel"/>
    <w:tmpl w:val="424CF29E"/>
    <w:lvl w:ilvl="0" w:tplc="7E2A7C54">
      <w:start w:val="2"/>
      <w:numFmt w:val="decimal"/>
      <w:lvlText w:val="%1."/>
      <w:lvlJc w:val="left"/>
      <w:pPr>
        <w:tabs>
          <w:tab w:val="num" w:pos="720"/>
        </w:tabs>
        <w:ind w:left="720" w:hanging="360"/>
      </w:pPr>
      <w:rPr>
        <w:rFonts w:ascii="Arial" w:hAnsi="Arial"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8F21D1"/>
    <w:multiLevelType w:val="hybridMultilevel"/>
    <w:tmpl w:val="F912E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E355F3"/>
    <w:multiLevelType w:val="hybridMultilevel"/>
    <w:tmpl w:val="1E7E4E2E"/>
    <w:lvl w:ilvl="0" w:tplc="C2AE1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D1052C"/>
    <w:multiLevelType w:val="hybridMultilevel"/>
    <w:tmpl w:val="3154C6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8275A3"/>
    <w:multiLevelType w:val="hybridMultilevel"/>
    <w:tmpl w:val="DFB84692"/>
    <w:lvl w:ilvl="0" w:tplc="1098F0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FF7C24"/>
    <w:multiLevelType w:val="hybridMultilevel"/>
    <w:tmpl w:val="2D649948"/>
    <w:lvl w:ilvl="0" w:tplc="2B1E63C6">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B674F8"/>
    <w:multiLevelType w:val="hybridMultilevel"/>
    <w:tmpl w:val="2564E22C"/>
    <w:lvl w:ilvl="0" w:tplc="0EEA68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6826FB"/>
    <w:multiLevelType w:val="hybridMultilevel"/>
    <w:tmpl w:val="333CCF08"/>
    <w:lvl w:ilvl="0" w:tplc="186C6D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8DF6664"/>
    <w:multiLevelType w:val="hybridMultilevel"/>
    <w:tmpl w:val="82602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10C4D"/>
    <w:multiLevelType w:val="hybridMultilevel"/>
    <w:tmpl w:val="4BC07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74FD7"/>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8E6549"/>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B52000"/>
    <w:multiLevelType w:val="hybridMultilevel"/>
    <w:tmpl w:val="C1043D06"/>
    <w:lvl w:ilvl="0" w:tplc="DE24B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771146"/>
    <w:multiLevelType w:val="hybridMultilevel"/>
    <w:tmpl w:val="5E04393E"/>
    <w:lvl w:ilvl="0" w:tplc="9A88E4E8">
      <w:start w:val="2"/>
      <w:numFmt w:val="decimal"/>
      <w:lvlText w:val="%1."/>
      <w:lvlJc w:val="left"/>
      <w:pPr>
        <w:tabs>
          <w:tab w:val="num" w:pos="720"/>
        </w:tabs>
        <w:ind w:left="720" w:hanging="360"/>
      </w:pPr>
      <w:rPr>
        <w:rFonts w:ascii="Arial" w:hAnsi="Arial"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4D20EB"/>
    <w:multiLevelType w:val="hybridMultilevel"/>
    <w:tmpl w:val="2638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3152DA"/>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8A2E59"/>
    <w:multiLevelType w:val="hybridMultilevel"/>
    <w:tmpl w:val="C3320A3E"/>
    <w:lvl w:ilvl="0" w:tplc="69B84C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49506C"/>
    <w:multiLevelType w:val="hybridMultilevel"/>
    <w:tmpl w:val="A964F352"/>
    <w:lvl w:ilvl="0" w:tplc="3288EA82">
      <w:start w:val="1"/>
      <w:numFmt w:val="decimal"/>
      <w:lvlText w:val="%1."/>
      <w:lvlJc w:val="left"/>
      <w:pPr>
        <w:tabs>
          <w:tab w:val="num" w:pos="750"/>
        </w:tabs>
        <w:ind w:left="750" w:hanging="39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643209"/>
    <w:multiLevelType w:val="hybridMultilevel"/>
    <w:tmpl w:val="FF26E4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6A7A95"/>
    <w:multiLevelType w:val="multilevel"/>
    <w:tmpl w:val="28A23814"/>
    <w:lvl w:ilvl="0">
      <w:start w:val="1"/>
      <w:numFmt w:val="decimal"/>
      <w:lvlText w:val="%1."/>
      <w:lvlJc w:val="left"/>
      <w:pPr>
        <w:tabs>
          <w:tab w:val="num" w:pos="432"/>
        </w:tabs>
        <w:ind w:left="432" w:hanging="432"/>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13E45E3"/>
    <w:multiLevelType w:val="multilevel"/>
    <w:tmpl w:val="224E621A"/>
    <w:lvl w:ilvl="0">
      <w:start w:val="1"/>
      <w:numFmt w:val="decimal"/>
      <w:lvlText w:val="%1."/>
      <w:lvlJc w:val="left"/>
      <w:pPr>
        <w:ind w:left="720" w:hanging="360"/>
      </w:pPr>
      <w:rPr>
        <w:rFonts w:hint="default"/>
        <w:b w:val="0"/>
        <w:bCs w:val="0"/>
        <w:i w:val="0"/>
        <w:iCs w:val="0"/>
        <w:color w:val="auto"/>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CC7BBC"/>
    <w:multiLevelType w:val="hybridMultilevel"/>
    <w:tmpl w:val="86D8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A19DF"/>
    <w:multiLevelType w:val="hybridMultilevel"/>
    <w:tmpl w:val="10D043DE"/>
    <w:lvl w:ilvl="0" w:tplc="7A00C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771F52"/>
    <w:multiLevelType w:val="hybridMultilevel"/>
    <w:tmpl w:val="0CBE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E7440"/>
    <w:multiLevelType w:val="hybridMultilevel"/>
    <w:tmpl w:val="30D27514"/>
    <w:lvl w:ilvl="0" w:tplc="E5860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DE58A2"/>
    <w:multiLevelType w:val="hybridMultilevel"/>
    <w:tmpl w:val="0B62FF70"/>
    <w:lvl w:ilvl="0" w:tplc="705A8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906A43"/>
    <w:multiLevelType w:val="hybridMultilevel"/>
    <w:tmpl w:val="C7C420C2"/>
    <w:lvl w:ilvl="0" w:tplc="D5F0E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9F7F75"/>
    <w:multiLevelType w:val="hybridMultilevel"/>
    <w:tmpl w:val="73589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BD145F"/>
    <w:multiLevelType w:val="hybridMultilevel"/>
    <w:tmpl w:val="6E7271D4"/>
    <w:lvl w:ilvl="0" w:tplc="E06C3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955243"/>
    <w:multiLevelType w:val="multilevel"/>
    <w:tmpl w:val="6B7E33A0"/>
    <w:lvl w:ilvl="0">
      <w:start w:val="1"/>
      <w:numFmt w:val="decimal"/>
      <w:suff w:val="nothing"/>
      <w:lvlText w:val="%1.0   "/>
      <w:lvlJc w:val="left"/>
      <w:pPr>
        <w:ind w:left="1440" w:hanging="1440"/>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32"/>
        </w:tabs>
        <w:ind w:left="432" w:hanging="432"/>
      </w:pPr>
      <w:rPr>
        <w:rFonts w:ascii="Times New Roman" w:hAnsi="Times New Roman" w:hint="default"/>
        <w:b/>
        <w:i w:val="0"/>
        <w:caps/>
        <w:sz w:val="24"/>
        <w:szCs w:val="24"/>
        <w:u w:val="none"/>
      </w:rPr>
    </w:lvl>
    <w:lvl w:ilvl="2">
      <w:start w:val="1"/>
      <w:numFmt w:val="decimal"/>
      <w:lvlText w:val="%1.%2.%3"/>
      <w:lvlJc w:val="left"/>
      <w:pPr>
        <w:tabs>
          <w:tab w:val="num" w:pos="720"/>
        </w:tabs>
        <w:ind w:left="432" w:hanging="432"/>
      </w:pPr>
      <w:rPr>
        <w:rFonts w:ascii="Times New Roman" w:hAnsi="Times New Roman" w:hint="default"/>
        <w:b/>
        <w:i w:val="0"/>
        <w:color w:val="auto"/>
        <w:sz w:val="24"/>
        <w:szCs w:val="24"/>
        <w:u w:val="none"/>
      </w:rPr>
    </w:lvl>
    <w:lvl w:ilvl="3">
      <w:start w:val="1"/>
      <w:numFmt w:val="decimal"/>
      <w:lvlText w:val="%1.%2.%3.%4"/>
      <w:lvlJc w:val="left"/>
      <w:pPr>
        <w:tabs>
          <w:tab w:val="num" w:pos="720"/>
        </w:tabs>
        <w:ind w:left="432" w:hanging="432"/>
      </w:pPr>
      <w:rPr>
        <w:rFonts w:ascii="Times New Roman" w:hAnsi="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A625AC0"/>
    <w:multiLevelType w:val="hybridMultilevel"/>
    <w:tmpl w:val="D040A0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4D4787"/>
    <w:multiLevelType w:val="hybridMultilevel"/>
    <w:tmpl w:val="B45CB8D4"/>
    <w:lvl w:ilvl="0" w:tplc="736A2F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6B3146"/>
    <w:multiLevelType w:val="multilevel"/>
    <w:tmpl w:val="29A06B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844776505">
    <w:abstractNumId w:val="8"/>
  </w:num>
  <w:num w:numId="2" w16cid:durableId="1242834395">
    <w:abstractNumId w:val="41"/>
  </w:num>
  <w:num w:numId="3" w16cid:durableId="63450137">
    <w:abstractNumId w:val="7"/>
  </w:num>
  <w:num w:numId="4" w16cid:durableId="1846627203">
    <w:abstractNumId w:val="26"/>
  </w:num>
  <w:num w:numId="5" w16cid:durableId="317543468">
    <w:abstractNumId w:val="13"/>
  </w:num>
  <w:num w:numId="6" w16cid:durableId="1579096766">
    <w:abstractNumId w:val="11"/>
  </w:num>
  <w:num w:numId="7" w16cid:durableId="549072132">
    <w:abstractNumId w:val="32"/>
  </w:num>
  <w:num w:numId="8" w16cid:durableId="753742497">
    <w:abstractNumId w:val="4"/>
  </w:num>
  <w:num w:numId="9" w16cid:durableId="135269972">
    <w:abstractNumId w:val="5"/>
  </w:num>
  <w:num w:numId="10" w16cid:durableId="1574315108">
    <w:abstractNumId w:val="0"/>
  </w:num>
  <w:num w:numId="11" w16cid:durableId="964001083">
    <w:abstractNumId w:val="22"/>
  </w:num>
  <w:num w:numId="12" w16cid:durableId="658732327">
    <w:abstractNumId w:val="16"/>
  </w:num>
  <w:num w:numId="13" w16cid:durableId="848719396">
    <w:abstractNumId w:val="31"/>
  </w:num>
  <w:num w:numId="14" w16cid:durableId="896281739">
    <w:abstractNumId w:val="40"/>
  </w:num>
  <w:num w:numId="15" w16cid:durableId="261767996">
    <w:abstractNumId w:val="43"/>
  </w:num>
  <w:num w:numId="16" w16cid:durableId="247466278">
    <w:abstractNumId w:val="2"/>
  </w:num>
  <w:num w:numId="17" w16cid:durableId="823008342">
    <w:abstractNumId w:val="23"/>
  </w:num>
  <w:num w:numId="18" w16cid:durableId="1346323509">
    <w:abstractNumId w:val="18"/>
  </w:num>
  <w:num w:numId="19" w16cid:durableId="1661546241">
    <w:abstractNumId w:val="17"/>
  </w:num>
  <w:num w:numId="20" w16cid:durableId="1653217570">
    <w:abstractNumId w:val="30"/>
  </w:num>
  <w:num w:numId="21" w16cid:durableId="1447382415">
    <w:abstractNumId w:val="19"/>
  </w:num>
  <w:num w:numId="22" w16cid:durableId="760611063">
    <w:abstractNumId w:val="15"/>
  </w:num>
  <w:num w:numId="23" w16cid:durableId="787315275">
    <w:abstractNumId w:val="29"/>
  </w:num>
  <w:num w:numId="24" w16cid:durableId="1371149187">
    <w:abstractNumId w:val="9"/>
  </w:num>
  <w:num w:numId="25" w16cid:durableId="1324509680">
    <w:abstractNumId w:val="38"/>
  </w:num>
  <w:num w:numId="26" w16cid:durableId="1872959680">
    <w:abstractNumId w:val="36"/>
  </w:num>
  <w:num w:numId="27" w16cid:durableId="609968764">
    <w:abstractNumId w:val="10"/>
  </w:num>
  <w:num w:numId="28" w16cid:durableId="2132433995">
    <w:abstractNumId w:val="37"/>
  </w:num>
  <w:num w:numId="29" w16cid:durableId="1645818979">
    <w:abstractNumId w:val="25"/>
  </w:num>
  <w:num w:numId="30" w16cid:durableId="1814760879">
    <w:abstractNumId w:val="35"/>
  </w:num>
  <w:num w:numId="31" w16cid:durableId="732895506">
    <w:abstractNumId w:val="20"/>
  </w:num>
  <w:num w:numId="32" w16cid:durableId="1907717260">
    <w:abstractNumId w:val="28"/>
  </w:num>
  <w:num w:numId="33" w16cid:durableId="2096393779">
    <w:abstractNumId w:val="24"/>
  </w:num>
  <w:num w:numId="34" w16cid:durableId="1801804839">
    <w:abstractNumId w:val="44"/>
  </w:num>
  <w:num w:numId="35" w16cid:durableId="236938869">
    <w:abstractNumId w:val="39"/>
  </w:num>
  <w:num w:numId="36" w16cid:durableId="168258143">
    <w:abstractNumId w:val="27"/>
  </w:num>
  <w:num w:numId="37" w16cid:durableId="907301186">
    <w:abstractNumId w:val="3"/>
  </w:num>
  <w:num w:numId="38" w16cid:durableId="25448661">
    <w:abstractNumId w:val="14"/>
  </w:num>
  <w:num w:numId="39" w16cid:durableId="1862429966">
    <w:abstractNumId w:val="45"/>
  </w:num>
  <w:num w:numId="40" w16cid:durableId="220362683">
    <w:abstractNumId w:val="6"/>
  </w:num>
  <w:num w:numId="41" w16cid:durableId="1741051024">
    <w:abstractNumId w:val="6"/>
  </w:num>
  <w:num w:numId="42" w16cid:durableId="2049605035">
    <w:abstractNumId w:val="6"/>
  </w:num>
  <w:num w:numId="43" w16cid:durableId="722888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171045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521696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90418359">
    <w:abstractNumId w:val="33"/>
  </w:num>
  <w:num w:numId="47" w16cid:durableId="1482429774">
    <w:abstractNumId w:val="1"/>
  </w:num>
  <w:num w:numId="48" w16cid:durableId="1112743566">
    <w:abstractNumId w:val="42"/>
  </w:num>
  <w:num w:numId="49" w16cid:durableId="2059236020">
    <w:abstractNumId w:val="21"/>
  </w:num>
  <w:num w:numId="50" w16cid:durableId="1201094799">
    <w:abstractNumId w:val="1"/>
    <w:lvlOverride w:ilvl="0">
      <w:startOverride w:val="1"/>
    </w:lvlOverride>
  </w:num>
  <w:num w:numId="51" w16cid:durableId="1182236111">
    <w:abstractNumId w:val="34"/>
  </w:num>
  <w:num w:numId="52" w16cid:durableId="120522019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an Shrestha">
    <w15:presenceInfo w15:providerId="AD" w15:userId="S::nishan.shrestha@corp.doosan.com::f9b79289-4624-418d-a0f4-41117a7a6756"/>
  </w15:person>
  <w15:person w15:author="Diana Villarreal">
    <w15:presenceInfo w15:providerId="AD" w15:userId="S::diana.villarreal@corp.doosan.com::089a10be-af91-48c6-a9bc-429e372a8e8c"/>
  </w15:person>
  <w15:person w15:author="Jessica Lopez">
    <w15:presenceInfo w15:providerId="AD" w15:userId="S-1-5-21-3897994554-50808918-1773184495-2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54"/>
    <w:rsid w:val="00003F10"/>
    <w:rsid w:val="00016269"/>
    <w:rsid w:val="0002036D"/>
    <w:rsid w:val="00051B7D"/>
    <w:rsid w:val="000637EA"/>
    <w:rsid w:val="000701F6"/>
    <w:rsid w:val="0007525D"/>
    <w:rsid w:val="00081AFE"/>
    <w:rsid w:val="0008771C"/>
    <w:rsid w:val="00092DEB"/>
    <w:rsid w:val="00095A31"/>
    <w:rsid w:val="000B3987"/>
    <w:rsid w:val="000C0864"/>
    <w:rsid w:val="000C7536"/>
    <w:rsid w:val="000D5404"/>
    <w:rsid w:val="000E1568"/>
    <w:rsid w:val="000E6D2D"/>
    <w:rsid w:val="000F6852"/>
    <w:rsid w:val="000F6865"/>
    <w:rsid w:val="00102038"/>
    <w:rsid w:val="00113D66"/>
    <w:rsid w:val="00122FD2"/>
    <w:rsid w:val="00126E79"/>
    <w:rsid w:val="001278EE"/>
    <w:rsid w:val="00127AED"/>
    <w:rsid w:val="00130A20"/>
    <w:rsid w:val="00133ACC"/>
    <w:rsid w:val="001458C8"/>
    <w:rsid w:val="00150359"/>
    <w:rsid w:val="001571D9"/>
    <w:rsid w:val="00161C04"/>
    <w:rsid w:val="0016697F"/>
    <w:rsid w:val="0017256A"/>
    <w:rsid w:val="0017358C"/>
    <w:rsid w:val="00174B02"/>
    <w:rsid w:val="00175BDD"/>
    <w:rsid w:val="00176F16"/>
    <w:rsid w:val="00177969"/>
    <w:rsid w:val="00182DD7"/>
    <w:rsid w:val="00185F46"/>
    <w:rsid w:val="00193A19"/>
    <w:rsid w:val="00193B40"/>
    <w:rsid w:val="001A620B"/>
    <w:rsid w:val="001A66CC"/>
    <w:rsid w:val="001A7D69"/>
    <w:rsid w:val="001B6563"/>
    <w:rsid w:val="001B756D"/>
    <w:rsid w:val="001C44D9"/>
    <w:rsid w:val="001C6B46"/>
    <w:rsid w:val="001D08B6"/>
    <w:rsid w:val="001D19FF"/>
    <w:rsid w:val="001D2387"/>
    <w:rsid w:val="001D3106"/>
    <w:rsid w:val="001D4969"/>
    <w:rsid w:val="001D769E"/>
    <w:rsid w:val="001D7A42"/>
    <w:rsid w:val="001F4EF3"/>
    <w:rsid w:val="001F72AF"/>
    <w:rsid w:val="00200632"/>
    <w:rsid w:val="0020154A"/>
    <w:rsid w:val="00206E89"/>
    <w:rsid w:val="00210949"/>
    <w:rsid w:val="00214B5D"/>
    <w:rsid w:val="0023020A"/>
    <w:rsid w:val="00232F36"/>
    <w:rsid w:val="00235F40"/>
    <w:rsid w:val="002468C0"/>
    <w:rsid w:val="002620E1"/>
    <w:rsid w:val="00276529"/>
    <w:rsid w:val="002807B4"/>
    <w:rsid w:val="00293003"/>
    <w:rsid w:val="002A7390"/>
    <w:rsid w:val="002B0800"/>
    <w:rsid w:val="002D594B"/>
    <w:rsid w:val="002F3F52"/>
    <w:rsid w:val="002F6A3B"/>
    <w:rsid w:val="0030417A"/>
    <w:rsid w:val="0030607A"/>
    <w:rsid w:val="003062F9"/>
    <w:rsid w:val="00307C3B"/>
    <w:rsid w:val="00307E45"/>
    <w:rsid w:val="0031022B"/>
    <w:rsid w:val="00315BE7"/>
    <w:rsid w:val="003203EB"/>
    <w:rsid w:val="00327D51"/>
    <w:rsid w:val="00352BA7"/>
    <w:rsid w:val="00360308"/>
    <w:rsid w:val="00360AC2"/>
    <w:rsid w:val="003654DD"/>
    <w:rsid w:val="00366704"/>
    <w:rsid w:val="00372288"/>
    <w:rsid w:val="0037617A"/>
    <w:rsid w:val="003858EC"/>
    <w:rsid w:val="00392CBE"/>
    <w:rsid w:val="00393AD0"/>
    <w:rsid w:val="003963ED"/>
    <w:rsid w:val="00397C94"/>
    <w:rsid w:val="003A4F6C"/>
    <w:rsid w:val="003A7D20"/>
    <w:rsid w:val="003B60B4"/>
    <w:rsid w:val="003B6B6D"/>
    <w:rsid w:val="003C43AF"/>
    <w:rsid w:val="003C752E"/>
    <w:rsid w:val="003D0483"/>
    <w:rsid w:val="003D5681"/>
    <w:rsid w:val="003D672D"/>
    <w:rsid w:val="003E45E9"/>
    <w:rsid w:val="003E74D7"/>
    <w:rsid w:val="003E7C15"/>
    <w:rsid w:val="003F1423"/>
    <w:rsid w:val="003F736C"/>
    <w:rsid w:val="00405290"/>
    <w:rsid w:val="00412E57"/>
    <w:rsid w:val="004169DF"/>
    <w:rsid w:val="00417906"/>
    <w:rsid w:val="00425C41"/>
    <w:rsid w:val="004262FA"/>
    <w:rsid w:val="004274A5"/>
    <w:rsid w:val="00452BD6"/>
    <w:rsid w:val="004748A9"/>
    <w:rsid w:val="00475744"/>
    <w:rsid w:val="00476B44"/>
    <w:rsid w:val="004907E9"/>
    <w:rsid w:val="004A1DBA"/>
    <w:rsid w:val="004A264A"/>
    <w:rsid w:val="004B791C"/>
    <w:rsid w:val="004E64D4"/>
    <w:rsid w:val="004F1126"/>
    <w:rsid w:val="004F2705"/>
    <w:rsid w:val="004F504E"/>
    <w:rsid w:val="004F62F1"/>
    <w:rsid w:val="004F63CB"/>
    <w:rsid w:val="005008C4"/>
    <w:rsid w:val="00504A84"/>
    <w:rsid w:val="00506E7D"/>
    <w:rsid w:val="00524421"/>
    <w:rsid w:val="0052540C"/>
    <w:rsid w:val="005268C6"/>
    <w:rsid w:val="00532CC4"/>
    <w:rsid w:val="00545F44"/>
    <w:rsid w:val="00547052"/>
    <w:rsid w:val="005539D5"/>
    <w:rsid w:val="0055759C"/>
    <w:rsid w:val="00567177"/>
    <w:rsid w:val="00577779"/>
    <w:rsid w:val="0057779E"/>
    <w:rsid w:val="00584E29"/>
    <w:rsid w:val="005859B5"/>
    <w:rsid w:val="005955C9"/>
    <w:rsid w:val="005A1B6B"/>
    <w:rsid w:val="005A3F0A"/>
    <w:rsid w:val="005A6EEA"/>
    <w:rsid w:val="005B0E27"/>
    <w:rsid w:val="005C2D42"/>
    <w:rsid w:val="005D252F"/>
    <w:rsid w:val="005D5A8C"/>
    <w:rsid w:val="005E1333"/>
    <w:rsid w:val="005E195F"/>
    <w:rsid w:val="005E3D08"/>
    <w:rsid w:val="005E4249"/>
    <w:rsid w:val="005F1CCF"/>
    <w:rsid w:val="0061115F"/>
    <w:rsid w:val="0062294C"/>
    <w:rsid w:val="00624AAD"/>
    <w:rsid w:val="006269FF"/>
    <w:rsid w:val="00641FC1"/>
    <w:rsid w:val="006468BD"/>
    <w:rsid w:val="00647973"/>
    <w:rsid w:val="00651048"/>
    <w:rsid w:val="00651A1F"/>
    <w:rsid w:val="00654181"/>
    <w:rsid w:val="0066179F"/>
    <w:rsid w:val="00671E50"/>
    <w:rsid w:val="00672DEE"/>
    <w:rsid w:val="00690678"/>
    <w:rsid w:val="006A7884"/>
    <w:rsid w:val="006B22F3"/>
    <w:rsid w:val="006C0C0D"/>
    <w:rsid w:val="006C1012"/>
    <w:rsid w:val="006C418D"/>
    <w:rsid w:val="006C508B"/>
    <w:rsid w:val="006D5FA7"/>
    <w:rsid w:val="006E2716"/>
    <w:rsid w:val="006E294B"/>
    <w:rsid w:val="00700F2A"/>
    <w:rsid w:val="007034D2"/>
    <w:rsid w:val="00720255"/>
    <w:rsid w:val="007228EF"/>
    <w:rsid w:val="007342F3"/>
    <w:rsid w:val="00734A1B"/>
    <w:rsid w:val="00736302"/>
    <w:rsid w:val="00745594"/>
    <w:rsid w:val="0074633E"/>
    <w:rsid w:val="00754E2C"/>
    <w:rsid w:val="00757B3F"/>
    <w:rsid w:val="007647B2"/>
    <w:rsid w:val="0076592E"/>
    <w:rsid w:val="0079025B"/>
    <w:rsid w:val="00797C60"/>
    <w:rsid w:val="007A3288"/>
    <w:rsid w:val="007B0721"/>
    <w:rsid w:val="007B35FC"/>
    <w:rsid w:val="007D5976"/>
    <w:rsid w:val="007E01D7"/>
    <w:rsid w:val="007E66F3"/>
    <w:rsid w:val="007E7A56"/>
    <w:rsid w:val="007F239D"/>
    <w:rsid w:val="0080187C"/>
    <w:rsid w:val="00802142"/>
    <w:rsid w:val="00812F03"/>
    <w:rsid w:val="00826048"/>
    <w:rsid w:val="00840739"/>
    <w:rsid w:val="00841782"/>
    <w:rsid w:val="00841E67"/>
    <w:rsid w:val="008438A3"/>
    <w:rsid w:val="0084616D"/>
    <w:rsid w:val="00852919"/>
    <w:rsid w:val="00852C54"/>
    <w:rsid w:val="00852CCE"/>
    <w:rsid w:val="0086159A"/>
    <w:rsid w:val="008674FE"/>
    <w:rsid w:val="0087252C"/>
    <w:rsid w:val="008740A4"/>
    <w:rsid w:val="0087483A"/>
    <w:rsid w:val="00875A46"/>
    <w:rsid w:val="0087715D"/>
    <w:rsid w:val="00882801"/>
    <w:rsid w:val="00884A0C"/>
    <w:rsid w:val="00892C49"/>
    <w:rsid w:val="008A0B6F"/>
    <w:rsid w:val="008B098E"/>
    <w:rsid w:val="008B3674"/>
    <w:rsid w:val="008C234E"/>
    <w:rsid w:val="008C3FB5"/>
    <w:rsid w:val="008D18BE"/>
    <w:rsid w:val="008D4CC3"/>
    <w:rsid w:val="008E07A5"/>
    <w:rsid w:val="008E2563"/>
    <w:rsid w:val="008F5C73"/>
    <w:rsid w:val="00912B6C"/>
    <w:rsid w:val="00917367"/>
    <w:rsid w:val="00922B06"/>
    <w:rsid w:val="0093067D"/>
    <w:rsid w:val="009308A5"/>
    <w:rsid w:val="00931B70"/>
    <w:rsid w:val="00933667"/>
    <w:rsid w:val="009736C1"/>
    <w:rsid w:val="009775E4"/>
    <w:rsid w:val="00984907"/>
    <w:rsid w:val="0098649B"/>
    <w:rsid w:val="00996547"/>
    <w:rsid w:val="009A266A"/>
    <w:rsid w:val="009A752C"/>
    <w:rsid w:val="009B0E9D"/>
    <w:rsid w:val="009B17C2"/>
    <w:rsid w:val="009C731A"/>
    <w:rsid w:val="009D6FA9"/>
    <w:rsid w:val="009E1D18"/>
    <w:rsid w:val="009F3E9C"/>
    <w:rsid w:val="009F4B7C"/>
    <w:rsid w:val="00A04248"/>
    <w:rsid w:val="00A132D2"/>
    <w:rsid w:val="00A201E0"/>
    <w:rsid w:val="00A23B6C"/>
    <w:rsid w:val="00A275B5"/>
    <w:rsid w:val="00A323F2"/>
    <w:rsid w:val="00A436EF"/>
    <w:rsid w:val="00A445C1"/>
    <w:rsid w:val="00A50400"/>
    <w:rsid w:val="00A50754"/>
    <w:rsid w:val="00A511FB"/>
    <w:rsid w:val="00A76229"/>
    <w:rsid w:val="00A93D30"/>
    <w:rsid w:val="00AB6AD8"/>
    <w:rsid w:val="00AC4064"/>
    <w:rsid w:val="00AC4CB1"/>
    <w:rsid w:val="00AD4862"/>
    <w:rsid w:val="00AE7961"/>
    <w:rsid w:val="00AE7BDC"/>
    <w:rsid w:val="00AF3881"/>
    <w:rsid w:val="00B00899"/>
    <w:rsid w:val="00B05842"/>
    <w:rsid w:val="00B06169"/>
    <w:rsid w:val="00B06ACC"/>
    <w:rsid w:val="00B11209"/>
    <w:rsid w:val="00B12AFE"/>
    <w:rsid w:val="00B22F37"/>
    <w:rsid w:val="00B306AB"/>
    <w:rsid w:val="00B45162"/>
    <w:rsid w:val="00B52E67"/>
    <w:rsid w:val="00B60265"/>
    <w:rsid w:val="00B61C6D"/>
    <w:rsid w:val="00B61DCE"/>
    <w:rsid w:val="00B629F4"/>
    <w:rsid w:val="00B96C5B"/>
    <w:rsid w:val="00BB769E"/>
    <w:rsid w:val="00BC1CA4"/>
    <w:rsid w:val="00BC2A4A"/>
    <w:rsid w:val="00BC57E8"/>
    <w:rsid w:val="00BD26A8"/>
    <w:rsid w:val="00BD62AF"/>
    <w:rsid w:val="00BE7825"/>
    <w:rsid w:val="00BF2A76"/>
    <w:rsid w:val="00C05F3E"/>
    <w:rsid w:val="00C07CD2"/>
    <w:rsid w:val="00C30332"/>
    <w:rsid w:val="00C3525B"/>
    <w:rsid w:val="00C41675"/>
    <w:rsid w:val="00C4392C"/>
    <w:rsid w:val="00C4602C"/>
    <w:rsid w:val="00C56F67"/>
    <w:rsid w:val="00C615AF"/>
    <w:rsid w:val="00C66C5A"/>
    <w:rsid w:val="00C735BB"/>
    <w:rsid w:val="00C73A3D"/>
    <w:rsid w:val="00C75BAC"/>
    <w:rsid w:val="00C95066"/>
    <w:rsid w:val="00CA0602"/>
    <w:rsid w:val="00CB1A1F"/>
    <w:rsid w:val="00CC2C89"/>
    <w:rsid w:val="00CD01C3"/>
    <w:rsid w:val="00CD29E2"/>
    <w:rsid w:val="00CD2D7C"/>
    <w:rsid w:val="00CD5CA0"/>
    <w:rsid w:val="00CE3413"/>
    <w:rsid w:val="00CE6E4B"/>
    <w:rsid w:val="00CE74CE"/>
    <w:rsid w:val="00D132C3"/>
    <w:rsid w:val="00D26CEA"/>
    <w:rsid w:val="00D36F61"/>
    <w:rsid w:val="00D402A3"/>
    <w:rsid w:val="00D56C20"/>
    <w:rsid w:val="00D627A8"/>
    <w:rsid w:val="00D65D18"/>
    <w:rsid w:val="00D8394E"/>
    <w:rsid w:val="00D91F61"/>
    <w:rsid w:val="00D9453C"/>
    <w:rsid w:val="00D96F1B"/>
    <w:rsid w:val="00DB6D62"/>
    <w:rsid w:val="00DC5D64"/>
    <w:rsid w:val="00DC7043"/>
    <w:rsid w:val="00DC784D"/>
    <w:rsid w:val="00DC7C88"/>
    <w:rsid w:val="00DC7CAE"/>
    <w:rsid w:val="00DD1560"/>
    <w:rsid w:val="00DD2392"/>
    <w:rsid w:val="00DF3E5D"/>
    <w:rsid w:val="00E00032"/>
    <w:rsid w:val="00E0074D"/>
    <w:rsid w:val="00E2222E"/>
    <w:rsid w:val="00E22892"/>
    <w:rsid w:val="00E2390F"/>
    <w:rsid w:val="00E24B83"/>
    <w:rsid w:val="00E52830"/>
    <w:rsid w:val="00E52C14"/>
    <w:rsid w:val="00E53B87"/>
    <w:rsid w:val="00E571A7"/>
    <w:rsid w:val="00E60DCD"/>
    <w:rsid w:val="00E73CC6"/>
    <w:rsid w:val="00E92E01"/>
    <w:rsid w:val="00E94A28"/>
    <w:rsid w:val="00E958CD"/>
    <w:rsid w:val="00E95B6E"/>
    <w:rsid w:val="00E9695F"/>
    <w:rsid w:val="00EA6852"/>
    <w:rsid w:val="00EB0EF5"/>
    <w:rsid w:val="00EC12B2"/>
    <w:rsid w:val="00EC5241"/>
    <w:rsid w:val="00ED32C4"/>
    <w:rsid w:val="00EE1C8D"/>
    <w:rsid w:val="00EE498C"/>
    <w:rsid w:val="00EE4B6B"/>
    <w:rsid w:val="00EF7A54"/>
    <w:rsid w:val="00F00A8B"/>
    <w:rsid w:val="00F12B8B"/>
    <w:rsid w:val="00F15167"/>
    <w:rsid w:val="00F15E27"/>
    <w:rsid w:val="00F174B7"/>
    <w:rsid w:val="00F22924"/>
    <w:rsid w:val="00F37841"/>
    <w:rsid w:val="00F37E56"/>
    <w:rsid w:val="00F4062B"/>
    <w:rsid w:val="00F43E1E"/>
    <w:rsid w:val="00F639EF"/>
    <w:rsid w:val="00F74F64"/>
    <w:rsid w:val="00F808F1"/>
    <w:rsid w:val="00F92742"/>
    <w:rsid w:val="00FA46F0"/>
    <w:rsid w:val="00FA657D"/>
    <w:rsid w:val="00FA6E8F"/>
    <w:rsid w:val="00FB5E1F"/>
    <w:rsid w:val="00FC4892"/>
    <w:rsid w:val="00FE1C71"/>
    <w:rsid w:val="00FE37A8"/>
    <w:rsid w:val="00FE6FF6"/>
    <w:rsid w:val="00FF00C5"/>
    <w:rsid w:val="00FF0A4F"/>
    <w:rsid w:val="00FF25FC"/>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BCF81"/>
  <w15:docId w15:val="{11D35DE8-22BF-41C5-84CA-6D4219D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1CCF"/>
    <w:pPr>
      <w:jc w:val="both"/>
    </w:pPr>
    <w:rPr>
      <w:sz w:val="24"/>
    </w:rPr>
  </w:style>
  <w:style w:type="paragraph" w:styleId="Heading1">
    <w:name w:val="heading 1"/>
    <w:basedOn w:val="Normal"/>
    <w:next w:val="Normal"/>
    <w:autoRedefine/>
    <w:qFormat/>
    <w:rsid w:val="00ED32C4"/>
    <w:pPr>
      <w:keepNext/>
      <w:numPr>
        <w:numId w:val="47"/>
      </w:numPr>
      <w:spacing w:before="240" w:after="60"/>
      <w:outlineLvl w:val="0"/>
      <w:pPrChange w:id="0" w:author="Nishan Shrestha" w:date="2024-04-29T15:09:00Z">
        <w:pPr>
          <w:keepNext/>
          <w:numPr>
            <w:numId w:val="42"/>
          </w:numPr>
          <w:tabs>
            <w:tab w:val="num" w:pos="1080"/>
          </w:tabs>
          <w:spacing w:before="240" w:after="60"/>
          <w:ind w:left="1080" w:hanging="1080"/>
          <w:jc w:val="both"/>
          <w:outlineLvl w:val="0"/>
        </w:pPr>
      </w:pPrChange>
    </w:pPr>
    <w:rPr>
      <w:b/>
      <w:bCs/>
      <w:kern w:val="32"/>
      <w:sz w:val="26"/>
      <w:szCs w:val="32"/>
      <w:rPrChange w:id="0" w:author="Nishan Shrestha" w:date="2024-04-29T15:09:00Z">
        <w:rPr>
          <w:b/>
          <w:bCs/>
          <w:kern w:val="32"/>
          <w:sz w:val="26"/>
          <w:szCs w:val="32"/>
          <w:lang w:val="en-US" w:eastAsia="en-US" w:bidi="ar-SA"/>
        </w:rPr>
      </w:rPrChange>
    </w:rPr>
  </w:style>
  <w:style w:type="paragraph" w:styleId="Heading2">
    <w:name w:val="heading 2"/>
    <w:basedOn w:val="Normal"/>
    <w:next w:val="Normal"/>
    <w:qFormat/>
    <w:rsid w:val="00FF25FC"/>
    <w:pPr>
      <w:numPr>
        <w:ilvl w:val="1"/>
        <w:numId w:val="47"/>
      </w:numPr>
      <w:spacing w:before="240" w:after="60"/>
      <w:outlineLvl w:val="1"/>
      <w:pPrChange w:id="1" w:author="Diana Villarreal" w:date="2023-12-14T09:38:00Z">
        <w:pPr>
          <w:keepNext/>
          <w:numPr>
            <w:ilvl w:val="1"/>
            <w:numId w:val="7"/>
          </w:numPr>
          <w:tabs>
            <w:tab w:val="num" w:pos="576"/>
          </w:tabs>
          <w:spacing w:before="240" w:after="60"/>
          <w:ind w:left="576" w:hanging="576"/>
          <w:jc w:val="both"/>
          <w:outlineLvl w:val="1"/>
        </w:pPr>
      </w:pPrChange>
    </w:pPr>
    <w:rPr>
      <w:b/>
      <w:bCs/>
      <w:i/>
      <w:iCs/>
      <w:sz w:val="26"/>
      <w:szCs w:val="28"/>
      <w:rPrChange w:id="1" w:author="Diana Villarreal" w:date="2023-12-14T09:38:00Z">
        <w:rPr>
          <w:b/>
          <w:bCs/>
          <w:i/>
          <w:iCs/>
          <w:sz w:val="26"/>
          <w:szCs w:val="28"/>
          <w:lang w:val="en-US" w:eastAsia="en-US" w:bidi="ar-SA"/>
        </w:rPr>
      </w:rPrChange>
    </w:rPr>
  </w:style>
  <w:style w:type="paragraph" w:styleId="Heading3">
    <w:name w:val="heading 3"/>
    <w:basedOn w:val="Normal"/>
    <w:next w:val="Normal"/>
    <w:qFormat/>
    <w:rsid w:val="00DC7CAE"/>
    <w:pPr>
      <w:keepNext/>
      <w:numPr>
        <w:ilvl w:val="2"/>
        <w:numId w:val="47"/>
      </w:numPr>
      <w:spacing w:before="240" w:after="60"/>
      <w:outlineLvl w:val="2"/>
    </w:pPr>
    <w:rPr>
      <w:b/>
      <w:bCs/>
      <w:szCs w:val="26"/>
    </w:rPr>
  </w:style>
  <w:style w:type="paragraph" w:styleId="Heading4">
    <w:name w:val="heading 4"/>
    <w:basedOn w:val="Normal"/>
    <w:next w:val="Normal"/>
    <w:qFormat/>
    <w:rsid w:val="001D7A42"/>
    <w:pPr>
      <w:keepNext/>
      <w:numPr>
        <w:ilvl w:val="3"/>
        <w:numId w:val="47"/>
      </w:numPr>
      <w:spacing w:before="240" w:after="60"/>
      <w:outlineLvl w:val="3"/>
    </w:pPr>
    <w:rPr>
      <w:b/>
      <w:bCs/>
      <w:sz w:val="28"/>
      <w:szCs w:val="28"/>
    </w:rPr>
  </w:style>
  <w:style w:type="paragraph" w:styleId="Heading5">
    <w:name w:val="heading 5"/>
    <w:basedOn w:val="Normal"/>
    <w:next w:val="Normal"/>
    <w:qFormat/>
    <w:rsid w:val="001D7A42"/>
    <w:pPr>
      <w:numPr>
        <w:ilvl w:val="4"/>
        <w:numId w:val="47"/>
      </w:numPr>
      <w:spacing w:before="240" w:after="60"/>
      <w:outlineLvl w:val="4"/>
    </w:pPr>
    <w:rPr>
      <w:b/>
      <w:bCs/>
      <w:i/>
      <w:iCs/>
      <w:sz w:val="26"/>
      <w:szCs w:val="26"/>
    </w:rPr>
  </w:style>
  <w:style w:type="paragraph" w:styleId="Heading6">
    <w:name w:val="heading 6"/>
    <w:basedOn w:val="Normal"/>
    <w:next w:val="Normal"/>
    <w:qFormat/>
    <w:rsid w:val="001D7A42"/>
    <w:pPr>
      <w:numPr>
        <w:ilvl w:val="5"/>
        <w:numId w:val="47"/>
      </w:numPr>
      <w:spacing w:before="240" w:after="60"/>
      <w:outlineLvl w:val="5"/>
    </w:pPr>
    <w:rPr>
      <w:b/>
      <w:bCs/>
      <w:sz w:val="22"/>
      <w:szCs w:val="22"/>
    </w:rPr>
  </w:style>
  <w:style w:type="paragraph" w:styleId="Heading7">
    <w:name w:val="heading 7"/>
    <w:basedOn w:val="Normal"/>
    <w:next w:val="Normal"/>
    <w:qFormat/>
    <w:rsid w:val="001D7A42"/>
    <w:pPr>
      <w:numPr>
        <w:ilvl w:val="6"/>
        <w:numId w:val="47"/>
      </w:numPr>
      <w:spacing w:before="240" w:after="60"/>
      <w:outlineLvl w:val="6"/>
    </w:pPr>
    <w:rPr>
      <w:szCs w:val="24"/>
    </w:rPr>
  </w:style>
  <w:style w:type="paragraph" w:styleId="Heading8">
    <w:name w:val="heading 8"/>
    <w:basedOn w:val="Normal"/>
    <w:next w:val="Normal"/>
    <w:qFormat/>
    <w:rsid w:val="001D7A42"/>
    <w:pPr>
      <w:numPr>
        <w:ilvl w:val="7"/>
        <w:numId w:val="47"/>
      </w:numPr>
      <w:spacing w:before="240" w:after="60"/>
      <w:outlineLvl w:val="7"/>
    </w:pPr>
    <w:rPr>
      <w:i/>
      <w:iCs/>
      <w:szCs w:val="24"/>
    </w:rPr>
  </w:style>
  <w:style w:type="paragraph" w:styleId="Heading9">
    <w:name w:val="heading 9"/>
    <w:basedOn w:val="Normal"/>
    <w:next w:val="Normal"/>
    <w:qFormat/>
    <w:rsid w:val="001D7A42"/>
    <w:pPr>
      <w:numPr>
        <w:ilvl w:val="8"/>
        <w:numId w:val="4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rsid w:val="004F2705"/>
    <w:pPr>
      <w:tabs>
        <w:tab w:val="left" w:pos="1440"/>
        <w:tab w:val="right" w:leader="dot" w:pos="8630"/>
      </w:tabs>
      <w:pPrChange w:id="2" w:author="Nishan Shrestha" w:date="2024-04-29T15:09:00Z">
        <w:pPr>
          <w:tabs>
            <w:tab w:val="left" w:pos="1440"/>
            <w:tab w:val="right" w:leader="dot" w:pos="8630"/>
          </w:tabs>
          <w:jc w:val="both"/>
        </w:pPr>
      </w:pPrChange>
    </w:pPr>
    <w:rPr>
      <w:rPrChange w:id="2" w:author="Nishan Shrestha" w:date="2024-04-29T15:09:00Z">
        <w:rPr>
          <w:sz w:val="24"/>
          <w:lang w:val="en-US" w:eastAsia="en-US" w:bidi="ar-SA"/>
        </w:rPr>
      </w:rPrChang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BC57E8"/>
    <w:pPr>
      <w:tabs>
        <w:tab w:val="left" w:pos="800"/>
        <w:tab w:val="right" w:leader="dot" w:pos="8630"/>
      </w:tabs>
      <w:ind w:left="400"/>
      <w:pPrChange w:id="3" w:author="Diana Villarreal" w:date="2023-12-14T09:10:00Z">
        <w:pPr>
          <w:ind w:left="400"/>
          <w:jc w:val="both"/>
        </w:pPr>
      </w:pPrChange>
    </w:pPr>
    <w:rPr>
      <w:rPrChange w:id="3" w:author="Diana Villarreal" w:date="2023-12-14T09:10:00Z">
        <w:rPr>
          <w:sz w:val="24"/>
          <w:lang w:val="en-US" w:eastAsia="en-US" w:bidi="ar-SA"/>
        </w:rPr>
      </w:rPrChange>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BalloonText">
    <w:name w:val="Balloon Text"/>
    <w:basedOn w:val="Normal"/>
    <w:semiHidden/>
    <w:rsid w:val="00A50754"/>
    <w:rPr>
      <w:rFonts w:ascii="Tahoma" w:hAnsi="Tahoma" w:cs="Tahoma"/>
      <w:sz w:val="16"/>
      <w:szCs w:val="16"/>
    </w:rPr>
  </w:style>
  <w:style w:type="paragraph" w:styleId="ListBullet3">
    <w:name w:val="List Bullet 3"/>
    <w:basedOn w:val="Normal"/>
    <w:semiHidden/>
    <w:rsid w:val="00882801"/>
    <w:pPr>
      <w:numPr>
        <w:numId w:val="10"/>
      </w:numPr>
    </w:pPr>
    <w:rPr>
      <w:szCs w:val="24"/>
    </w:rPr>
  </w:style>
  <w:style w:type="table" w:styleId="TableGrid">
    <w:name w:val="Table Grid"/>
    <w:basedOn w:val="TableNormal"/>
    <w:rsid w:val="00E0003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E2C"/>
    <w:pPr>
      <w:ind w:left="720"/>
    </w:pPr>
  </w:style>
  <w:style w:type="paragraph" w:customStyle="1" w:styleId="Default">
    <w:name w:val="Default"/>
    <w:rsid w:val="00EE1C8D"/>
    <w:pPr>
      <w:autoSpaceDE w:val="0"/>
      <w:autoSpaceDN w:val="0"/>
      <w:adjustRightInd w:val="0"/>
    </w:pPr>
    <w:rPr>
      <w:rFonts w:eastAsia="PMingLiU"/>
      <w:color w:val="000000"/>
      <w:sz w:val="24"/>
      <w:szCs w:val="24"/>
      <w:lang w:eastAsia="zh-TW"/>
    </w:rPr>
  </w:style>
  <w:style w:type="paragraph" w:styleId="Revision">
    <w:name w:val="Revision"/>
    <w:hidden/>
    <w:uiPriority w:val="99"/>
    <w:semiHidden/>
    <w:rsid w:val="005C2D42"/>
    <w:rPr>
      <w:sz w:val="24"/>
    </w:rPr>
  </w:style>
  <w:style w:type="paragraph" w:styleId="TOCHeading">
    <w:name w:val="TOC Heading"/>
    <w:basedOn w:val="Heading1"/>
    <w:next w:val="Normal"/>
    <w:uiPriority w:val="39"/>
    <w:unhideWhenUsed/>
    <w:qFormat/>
    <w:rsid w:val="00200632"/>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StyleHeading3After12pt">
    <w:name w:val="Style Heading 3 + After:  12 pt"/>
    <w:basedOn w:val="Heading3"/>
    <w:rsid w:val="001C44D9"/>
    <w:pPr>
      <w:spacing w:after="240"/>
      <w:ind w:left="1152" w:hanging="432"/>
    </w:pPr>
    <w:rPr>
      <w:rFonts w:eastAsia="SimSun"/>
      <w:szCs w:val="20"/>
    </w:rPr>
  </w:style>
  <w:style w:type="paragraph" w:customStyle="1" w:styleId="tag">
    <w:name w:val="tag"/>
    <w:basedOn w:val="Normal"/>
    <w:link w:val="tagChar"/>
    <w:qFormat/>
    <w:rsid w:val="00DC7C88"/>
    <w:rPr>
      <w:b/>
      <w:bCs/>
      <w:i/>
      <w:iCs/>
      <w:color w:val="0000FF"/>
      <w:szCs w:val="24"/>
    </w:rPr>
  </w:style>
  <w:style w:type="character" w:customStyle="1" w:styleId="tagChar">
    <w:name w:val="tag Char"/>
    <w:basedOn w:val="DefaultParagraphFont"/>
    <w:link w:val="tag"/>
    <w:rsid w:val="00DC7C88"/>
    <w:rPr>
      <w:b/>
      <w:bCs/>
      <w:i/>
      <w:i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994CF-BCC0-4EB2-ACD6-805E5D74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Normala.dot</Template>
  <TotalTime>146</TotalTime>
  <Pages>11</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RS901-002-24, FCL C-Link and FCL link Gateway Software Requirement Specification Rev B</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RS901-002-24, FCL C-Link and FCL link Gateway Software Requirement Specification Rev B</dc:title>
  <dc:subject/>
  <dc:creator>Nishan Shrestha</dc:creator>
  <cp:keywords/>
  <dc:description/>
  <cp:lastModifiedBy>Nishan Shrestha</cp:lastModifiedBy>
  <cp:revision>5</cp:revision>
  <cp:lastPrinted>2024-05-09T17:53:00Z</cp:lastPrinted>
  <dcterms:created xsi:type="dcterms:W3CDTF">2024-05-09T15:24:00Z</dcterms:created>
  <dcterms:modified xsi:type="dcterms:W3CDTF">2024-05-13T19:08:00Z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66603d7ec7e4bc4d3777584e8f9b22c9ff5be01a4db61363d75036b0b29b9414</vt:lpwstr>
  </property>
</Properties>
</file>